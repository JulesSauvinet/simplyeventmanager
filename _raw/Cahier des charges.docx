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7A06B" w14:textId="77777777" w:rsidR="00973555" w:rsidRPr="00747A4D" w:rsidRDefault="004C2E6C" w:rsidP="00973555">
      <w:pPr>
        <w:pStyle w:val="Titre"/>
        <w:contextualSpacing w:val="0"/>
        <w:rPr>
          <w:rFonts w:asciiTheme="minorHAnsi" w:hAnsiTheme="minorHAnsi"/>
          <w:b/>
        </w:rPr>
      </w:pPr>
      <w:bookmarkStart w:id="0" w:name="_GoBack"/>
      <w:ins w:id="1" w:author="Alix" w:date="2015-11-11T18:32:00Z">
        <w:r>
          <w:rPr>
            <w:rFonts w:asciiTheme="minorHAnsi" w:hAnsiTheme="minorHAnsi"/>
            <w:b/>
            <w:noProof/>
            <w:rPrChange w:id="2" w:author="Unknown">
              <w:rPr>
                <w:noProof/>
              </w:rPr>
            </w:rPrChange>
          </w:rPr>
          <w:drawing>
            <wp:anchor distT="0" distB="0" distL="114300" distR="114300" simplePos="0" relativeHeight="251670528" behindDoc="1" locked="0" layoutInCell="1" allowOverlap="1" wp14:anchorId="341E5FDD" wp14:editId="0C505F08">
              <wp:simplePos x="0" y="0"/>
              <wp:positionH relativeFrom="page">
                <wp:posOffset>-28575</wp:posOffset>
              </wp:positionH>
              <wp:positionV relativeFrom="page">
                <wp:posOffset>-9525</wp:posOffset>
              </wp:positionV>
              <wp:extent cx="7829550" cy="10106025"/>
              <wp:effectExtent l="19050" t="0" r="0" b="0"/>
              <wp:wrapNone/>
              <wp:docPr id="14" name="Image 14" descr="C:\Users\jordan\Desktop\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an\Desktop\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29550" cy="10106025"/>
                      </a:xfrm>
                      <a:prstGeom prst="rect">
                        <a:avLst/>
                      </a:prstGeom>
                      <a:noFill/>
                      <a:ln>
                        <a:noFill/>
                      </a:ln>
                    </pic:spPr>
                  </pic:pic>
                </a:graphicData>
              </a:graphic>
            </wp:anchor>
          </w:drawing>
        </w:r>
      </w:ins>
      <w:bookmarkEnd w:id="0"/>
      <w:r w:rsidR="00973555" w:rsidRPr="00747A4D">
        <w:rPr>
          <w:rFonts w:asciiTheme="minorHAnsi" w:hAnsiTheme="minorHAnsi"/>
          <w:b/>
        </w:rPr>
        <w:t>Rapport d’étude préliminaire</w:t>
      </w:r>
    </w:p>
    <w:p w14:paraId="39E1F047" w14:textId="77777777" w:rsidR="00747A4D" w:rsidRPr="000C7228" w:rsidRDefault="00747A4D" w:rsidP="00747A4D">
      <w:pPr>
        <w:pStyle w:val="Sous-titre"/>
        <w:contextualSpacing w:val="0"/>
        <w:rPr>
          <w:rFonts w:asciiTheme="minorHAnsi" w:hAnsiTheme="minorHAnsi"/>
          <w:color w:val="1F4E79" w:themeColor="accent1" w:themeShade="80"/>
          <w:sz w:val="32"/>
        </w:rPr>
      </w:pPr>
      <w:proofErr w:type="spellStart"/>
      <w:r w:rsidRPr="000C7228">
        <w:rPr>
          <w:rFonts w:asciiTheme="minorHAnsi" w:hAnsiTheme="minorHAnsi"/>
          <w:color w:val="1F4E79" w:themeColor="accent1" w:themeShade="80"/>
          <w:sz w:val="32"/>
        </w:rPr>
        <w:t>MultiMIF</w:t>
      </w:r>
      <w:proofErr w:type="spellEnd"/>
      <w:r w:rsidRPr="000C7228">
        <w:rPr>
          <w:rFonts w:asciiTheme="minorHAnsi" w:hAnsiTheme="minorHAnsi"/>
          <w:color w:val="1F4E79" w:themeColor="accent1" w:themeShade="80"/>
          <w:sz w:val="32"/>
        </w:rPr>
        <w:t xml:space="preserve"> 2015 - 2016</w:t>
      </w:r>
    </w:p>
    <w:p w14:paraId="2BCBB19B" w14:textId="77777777" w:rsidR="00747A4D" w:rsidRPr="00747A4D" w:rsidRDefault="00747A4D" w:rsidP="00747A4D">
      <w:pPr>
        <w:rPr>
          <w:rFonts w:asciiTheme="minorHAnsi" w:hAnsiTheme="minorHAnsi"/>
        </w:rPr>
      </w:pPr>
    </w:p>
    <w:p w14:paraId="40694AAB" w14:textId="77777777" w:rsidR="00EE7BA7" w:rsidRPr="00747A4D" w:rsidRDefault="00EE7BA7">
      <w:pPr>
        <w:spacing w:after="160" w:line="259" w:lineRule="auto"/>
        <w:rPr>
          <w:rFonts w:asciiTheme="minorHAnsi" w:hAnsiTheme="minorHAnsi"/>
          <w:color w:val="0B5394"/>
          <w:sz w:val="60"/>
          <w:szCs w:val="60"/>
        </w:rPr>
      </w:pPr>
    </w:p>
    <w:p w14:paraId="22626747" w14:textId="77777777" w:rsidR="00EE7BA7" w:rsidRPr="00747A4D" w:rsidRDefault="00EE7BA7">
      <w:pPr>
        <w:spacing w:after="160" w:line="259" w:lineRule="auto"/>
        <w:rPr>
          <w:rFonts w:asciiTheme="minorHAnsi" w:hAnsiTheme="minorHAnsi"/>
          <w:color w:val="0B5394"/>
          <w:sz w:val="60"/>
          <w:szCs w:val="60"/>
        </w:rPr>
      </w:pPr>
    </w:p>
    <w:p w14:paraId="3420CA83" w14:textId="77777777" w:rsidR="00EE7BA7" w:rsidRPr="00747A4D" w:rsidRDefault="00EE7BA7">
      <w:pPr>
        <w:spacing w:after="160" w:line="259" w:lineRule="auto"/>
        <w:rPr>
          <w:rFonts w:asciiTheme="minorHAnsi" w:hAnsiTheme="minorHAnsi"/>
          <w:color w:val="0B5394"/>
          <w:sz w:val="60"/>
          <w:szCs w:val="60"/>
        </w:rPr>
      </w:pPr>
    </w:p>
    <w:p w14:paraId="6905D483" w14:textId="55828843" w:rsidR="00EE7BA7" w:rsidRPr="00747A4D" w:rsidRDefault="00153D83">
      <w:pPr>
        <w:spacing w:after="160" w:line="259" w:lineRule="auto"/>
        <w:rPr>
          <w:rFonts w:asciiTheme="minorHAnsi" w:hAnsiTheme="minorHAnsi"/>
          <w:color w:val="0B5394"/>
          <w:sz w:val="60"/>
          <w:szCs w:val="60"/>
        </w:rPr>
      </w:pPr>
      <w:r>
        <w:rPr>
          <w:rFonts w:asciiTheme="minorHAnsi" w:hAnsiTheme="minorHAnsi"/>
          <w:noProof/>
        </w:rPr>
        <mc:AlternateContent>
          <mc:Choice Requires="wps">
            <w:drawing>
              <wp:anchor distT="0" distB="0" distL="114300" distR="114300" simplePos="0" relativeHeight="251671552" behindDoc="0" locked="0" layoutInCell="1" allowOverlap="1" wp14:anchorId="025A5CCC" wp14:editId="6F1601F7">
                <wp:simplePos x="0" y="0"/>
                <wp:positionH relativeFrom="margin">
                  <wp:posOffset>-571500</wp:posOffset>
                </wp:positionH>
                <wp:positionV relativeFrom="paragraph">
                  <wp:posOffset>179069</wp:posOffset>
                </wp:positionV>
                <wp:extent cx="5772150" cy="1571625"/>
                <wp:effectExtent l="0" t="0" r="0" b="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6ED3D2" w14:textId="6B4CF3DD" w:rsidR="00846D41" w:rsidRDefault="00846D41" w:rsidP="004D4D0B">
                            <w:pPr>
                              <w:jc w:val="center"/>
                            </w:pPr>
                            <w:proofErr w:type="spellStart"/>
                            <w:r w:rsidRPr="00747A4D">
                              <w:rPr>
                                <w:rFonts w:asciiTheme="minorHAnsi" w:hAnsiTheme="minorHAnsi"/>
                                <w:color w:val="595959" w:themeColor="text1" w:themeTint="A6"/>
                                <w:sz w:val="72"/>
                              </w:rPr>
                              <w:t>Symp’le</w:t>
                            </w:r>
                            <w:proofErr w:type="spellEnd"/>
                            <w:r w:rsidRPr="00747A4D">
                              <w:rPr>
                                <w:rFonts w:asciiTheme="minorHAnsi" w:hAnsiTheme="minorHAnsi"/>
                                <w:color w:val="595959" w:themeColor="text1" w:themeTint="A6"/>
                                <w:sz w:val="72"/>
                              </w:rPr>
                              <w:t xml:space="preserve"> Event Man</w:t>
                            </w:r>
                            <w:r w:rsidR="00C347D0">
                              <w:rPr>
                                <w:rFonts w:asciiTheme="minorHAnsi" w:hAnsiTheme="minorHAnsi"/>
                                <w:color w:val="595959" w:themeColor="text1" w:themeTint="A6"/>
                                <w:sz w:val="72"/>
                              </w:rPr>
                              <w:t>a</w:t>
                            </w:r>
                            <w:r w:rsidRPr="00747A4D">
                              <w:rPr>
                                <w:rFonts w:asciiTheme="minorHAnsi" w:hAnsiTheme="minorHAnsi"/>
                                <w:color w:val="595959" w:themeColor="text1" w:themeTint="A6"/>
                                <w:sz w:val="72"/>
                              </w:rPr>
                              <w:t>ger (SEM)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5A5CCC" id="_x0000_t202" coordsize="21600,21600" o:spt="202" path="m,l,21600r21600,l21600,xe">
                <v:stroke joinstyle="miter"/>
                <v:path gradientshapeok="t" o:connecttype="rect"/>
              </v:shapetype>
              <v:shape id="Zone de texte 15" o:spid="_x0000_s1026" type="#_x0000_t202" style="position:absolute;margin-left:-45pt;margin-top:14.1pt;width:454.5pt;height:12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" filled="f" stroked="f" strokeweight=".5pt">
                <v:path arrowok="t"/>
                <v:textbox>
                  <w:txbxContent>
                    <w:p w14:paraId="046ED3D2" w14:textId="6B4CF3DD" w:rsidR="00846D41" w:rsidRDefault="00846D41" w:rsidP="004D4D0B">
                      <w:pPr>
                        <w:jc w:val="center"/>
                      </w:pPr>
                      <w:proofErr w:type="spellStart"/>
                      <w:r w:rsidRPr="00747A4D">
                        <w:rPr>
                          <w:rFonts w:asciiTheme="minorHAnsi" w:hAnsiTheme="minorHAnsi"/>
                          <w:color w:val="595959" w:themeColor="text1" w:themeTint="A6"/>
                          <w:sz w:val="72"/>
                        </w:rPr>
                        <w:t>Symp’le</w:t>
                      </w:r>
                      <w:proofErr w:type="spellEnd"/>
                      <w:r w:rsidRPr="00747A4D">
                        <w:rPr>
                          <w:rFonts w:asciiTheme="minorHAnsi" w:hAnsiTheme="minorHAnsi"/>
                          <w:color w:val="595959" w:themeColor="text1" w:themeTint="A6"/>
                          <w:sz w:val="72"/>
                        </w:rPr>
                        <w:t xml:space="preserve"> Event Man</w:t>
                      </w:r>
                      <w:r w:rsidR="00C347D0">
                        <w:rPr>
                          <w:rFonts w:asciiTheme="minorHAnsi" w:hAnsiTheme="minorHAnsi"/>
                          <w:color w:val="595959" w:themeColor="text1" w:themeTint="A6"/>
                          <w:sz w:val="72"/>
                        </w:rPr>
                        <w:t>a</w:t>
                      </w:r>
                      <w:r w:rsidRPr="00747A4D">
                        <w:rPr>
                          <w:rFonts w:asciiTheme="minorHAnsi" w:hAnsiTheme="minorHAnsi"/>
                          <w:color w:val="595959" w:themeColor="text1" w:themeTint="A6"/>
                          <w:sz w:val="72"/>
                        </w:rPr>
                        <w:t>ger (SEM)</w:t>
                      </w:r>
                    </w:p>
                  </w:txbxContent>
                </v:textbox>
                <w10:wrap anchorx="margin"/>
              </v:shape>
            </w:pict>
          </mc:Fallback>
        </mc:AlternateContent>
      </w:r>
    </w:p>
    <w:p w14:paraId="1FB68606" w14:textId="77777777" w:rsidR="004C15FE" w:rsidRPr="00747A4D" w:rsidRDefault="00A4497E" w:rsidP="00747A4D">
      <w:pPr>
        <w:rPr>
          <w:rFonts w:asciiTheme="minorHAnsi" w:hAnsiTheme="minorHAnsi"/>
          <w:color w:val="595959" w:themeColor="text1" w:themeTint="A6"/>
          <w:sz w:val="72"/>
        </w:rPr>
      </w:pPr>
      <w:r w:rsidRPr="00747A4D">
        <w:rPr>
          <w:rFonts w:asciiTheme="minorHAnsi" w:hAnsiTheme="minorHAnsi"/>
          <w:color w:val="595959" w:themeColor="text1" w:themeTint="A6"/>
          <w:sz w:val="72"/>
        </w:rPr>
        <w:t xml:space="preserve"> </w:t>
      </w:r>
    </w:p>
    <w:p w14:paraId="38406541" w14:textId="77777777" w:rsidR="00931428" w:rsidRPr="00747A4D" w:rsidRDefault="00931428" w:rsidP="00931428">
      <w:pPr>
        <w:jc w:val="both"/>
        <w:rPr>
          <w:rFonts w:asciiTheme="minorHAnsi" w:hAnsiTheme="minorHAnsi"/>
        </w:rPr>
      </w:pPr>
      <w:bookmarkStart w:id="3" w:name="h.il9n9gwegws" w:colFirst="0" w:colLast="0"/>
      <w:bookmarkEnd w:id="3"/>
    </w:p>
    <w:p w14:paraId="1979369F" w14:textId="77777777" w:rsidR="00931428" w:rsidRPr="00747A4D" w:rsidRDefault="00931428" w:rsidP="00931428">
      <w:pPr>
        <w:jc w:val="both"/>
        <w:rPr>
          <w:rFonts w:asciiTheme="minorHAnsi" w:hAnsiTheme="minorHAnsi"/>
        </w:rPr>
      </w:pPr>
    </w:p>
    <w:p w14:paraId="5A313A97" w14:textId="77777777" w:rsidR="00931428" w:rsidRPr="00747A4D" w:rsidRDefault="00931428" w:rsidP="00931428">
      <w:pPr>
        <w:jc w:val="both"/>
        <w:rPr>
          <w:rFonts w:asciiTheme="minorHAnsi" w:hAnsiTheme="minorHAnsi"/>
        </w:rPr>
      </w:pPr>
    </w:p>
    <w:p w14:paraId="2DA1A1FA" w14:textId="77777777" w:rsidR="00931428" w:rsidRPr="00747A4D" w:rsidRDefault="00931428" w:rsidP="00931428">
      <w:pPr>
        <w:jc w:val="both"/>
        <w:rPr>
          <w:rFonts w:asciiTheme="minorHAnsi" w:hAnsiTheme="minorHAnsi"/>
        </w:rPr>
      </w:pPr>
    </w:p>
    <w:p w14:paraId="2CCFB59C" w14:textId="77777777" w:rsidR="00931428" w:rsidRPr="00747A4D" w:rsidRDefault="00931428" w:rsidP="00931428">
      <w:pPr>
        <w:jc w:val="both"/>
        <w:rPr>
          <w:rFonts w:asciiTheme="minorHAnsi" w:hAnsiTheme="minorHAnsi"/>
        </w:rPr>
      </w:pPr>
    </w:p>
    <w:p w14:paraId="3776E795" w14:textId="77777777" w:rsidR="00931428" w:rsidRPr="00747A4D" w:rsidRDefault="00931428" w:rsidP="00931428">
      <w:pPr>
        <w:jc w:val="both"/>
        <w:rPr>
          <w:rFonts w:asciiTheme="minorHAnsi" w:hAnsiTheme="minorHAnsi"/>
        </w:rPr>
      </w:pPr>
    </w:p>
    <w:p w14:paraId="679F04A9" w14:textId="77777777" w:rsidR="00931428" w:rsidRPr="00747A4D" w:rsidRDefault="00931428" w:rsidP="00931428">
      <w:pPr>
        <w:jc w:val="both"/>
        <w:rPr>
          <w:rFonts w:asciiTheme="minorHAnsi" w:hAnsiTheme="minorHAnsi"/>
        </w:rPr>
      </w:pPr>
    </w:p>
    <w:p w14:paraId="5A82B6D0" w14:textId="77777777" w:rsidR="00931428" w:rsidRPr="00747A4D" w:rsidRDefault="00931428" w:rsidP="00931428">
      <w:pPr>
        <w:jc w:val="both"/>
        <w:rPr>
          <w:rFonts w:asciiTheme="minorHAnsi" w:hAnsiTheme="minorHAnsi"/>
        </w:rPr>
      </w:pPr>
    </w:p>
    <w:p w14:paraId="63AC2739" w14:textId="77777777" w:rsidR="00931428" w:rsidRPr="00747A4D" w:rsidRDefault="00931428" w:rsidP="00931428">
      <w:pPr>
        <w:jc w:val="both"/>
        <w:rPr>
          <w:rFonts w:asciiTheme="minorHAnsi" w:hAnsiTheme="minorHAnsi"/>
        </w:rPr>
      </w:pPr>
    </w:p>
    <w:p w14:paraId="0ED3D219" w14:textId="77777777" w:rsidR="00621266" w:rsidRDefault="007259BA" w:rsidP="00621266">
      <w:pPr>
        <w:rPr>
          <w:rFonts w:asciiTheme="minorHAnsi" w:hAnsiTheme="minorHAnsi"/>
          <w:sz w:val="36"/>
          <w:szCs w:val="36"/>
        </w:rPr>
      </w:pPr>
      <w:r>
        <w:rPr>
          <w:rFonts w:asciiTheme="minorHAnsi" w:hAnsiTheme="minorHAnsi"/>
          <w:sz w:val="36"/>
          <w:szCs w:val="36"/>
        </w:rPr>
        <w:t xml:space="preserve">            </w:t>
      </w:r>
      <w:r w:rsidR="00621266">
        <w:rPr>
          <w:rFonts w:asciiTheme="minorHAnsi" w:hAnsiTheme="minorHAnsi"/>
          <w:sz w:val="36"/>
          <w:szCs w:val="36"/>
        </w:rPr>
        <w:t xml:space="preserve">     </w:t>
      </w:r>
      <w:r>
        <w:rPr>
          <w:rFonts w:asciiTheme="minorHAnsi" w:hAnsiTheme="minorHAnsi"/>
          <w:sz w:val="36"/>
          <w:szCs w:val="36"/>
        </w:rPr>
        <w:t xml:space="preserve"> </w:t>
      </w:r>
    </w:p>
    <w:p w14:paraId="12FF7C2C" w14:textId="5BDED600" w:rsidR="00931428" w:rsidRPr="00747A4D" w:rsidRDefault="00621266" w:rsidP="00621266">
      <w:pPr>
        <w:rPr>
          <w:rFonts w:asciiTheme="minorHAnsi" w:hAnsiTheme="minorHAnsi"/>
        </w:rPr>
      </w:pPr>
      <w:r>
        <w:rPr>
          <w:rFonts w:asciiTheme="minorHAnsi" w:hAnsiTheme="minorHAnsi"/>
          <w:sz w:val="36"/>
          <w:szCs w:val="36"/>
        </w:rPr>
        <w:t xml:space="preserve">                   </w:t>
      </w:r>
      <w:r w:rsidR="00931428" w:rsidRPr="00747A4D">
        <w:rPr>
          <w:rFonts w:asciiTheme="minorHAnsi" w:hAnsiTheme="minorHAnsi"/>
          <w:sz w:val="36"/>
          <w:szCs w:val="36"/>
        </w:rPr>
        <w:t>Membres du proje</w:t>
      </w:r>
      <w:r>
        <w:rPr>
          <w:rFonts w:asciiTheme="minorHAnsi" w:hAnsiTheme="minorHAnsi"/>
          <w:sz w:val="36"/>
          <w:szCs w:val="36"/>
        </w:rPr>
        <w:t>t</w:t>
      </w:r>
    </w:p>
    <w:tbl>
      <w:tblPr>
        <w:tblW w:w="7717" w:type="dxa"/>
        <w:tblInd w:w="-619" w:type="dxa"/>
        <w:tblLayout w:type="fixed"/>
        <w:tblLook w:val="0600" w:firstRow="0" w:lastRow="0" w:firstColumn="0" w:lastColumn="0" w:noHBand="1" w:noVBand="1"/>
      </w:tblPr>
      <w:tblGrid>
        <w:gridCol w:w="2325"/>
        <w:gridCol w:w="2391"/>
        <w:gridCol w:w="3001"/>
      </w:tblGrid>
      <w:tr w:rsidR="00931428" w:rsidRPr="00747A4D" w14:paraId="09B199BB" w14:textId="77777777" w:rsidTr="00BF7924">
        <w:trPr>
          <w:trHeight w:val="1053"/>
        </w:trPr>
        <w:tc>
          <w:tcPr>
            <w:tcW w:w="2325" w:type="dxa"/>
            <w:tcMar>
              <w:top w:w="100" w:type="dxa"/>
              <w:left w:w="100" w:type="dxa"/>
              <w:bottom w:w="100" w:type="dxa"/>
              <w:right w:w="100" w:type="dxa"/>
            </w:tcMar>
          </w:tcPr>
          <w:p w14:paraId="6E4B5EF3" w14:textId="77777777" w:rsidR="00CE49E9" w:rsidRPr="00747A4D" w:rsidRDefault="00CE49E9" w:rsidP="00CE49E9">
            <w:pPr>
              <w:rPr>
                <w:rFonts w:asciiTheme="minorHAnsi" w:hAnsiTheme="minorHAnsi"/>
              </w:rPr>
            </w:pPr>
            <w:r w:rsidRPr="00747A4D">
              <w:rPr>
                <w:rFonts w:asciiTheme="minorHAnsi" w:hAnsiTheme="minorHAnsi"/>
                <w:sz w:val="28"/>
                <w:szCs w:val="28"/>
              </w:rPr>
              <w:t>Alix Gonnot</w:t>
            </w:r>
          </w:p>
          <w:p w14:paraId="5C868E9B" w14:textId="77777777" w:rsidR="00CE49E9" w:rsidRPr="00747A4D" w:rsidRDefault="00CE49E9" w:rsidP="00CE49E9">
            <w:pPr>
              <w:rPr>
                <w:rFonts w:asciiTheme="minorHAnsi" w:hAnsiTheme="minorHAnsi"/>
              </w:rPr>
            </w:pPr>
            <w:r w:rsidRPr="00747A4D">
              <w:rPr>
                <w:rFonts w:asciiTheme="minorHAnsi" w:hAnsiTheme="minorHAnsi"/>
                <w:sz w:val="28"/>
                <w:szCs w:val="28"/>
              </w:rPr>
              <w:t>Clément Blaise</w:t>
            </w:r>
          </w:p>
          <w:p w14:paraId="3119B3BD" w14:textId="77777777" w:rsidR="00931428" w:rsidRPr="00747A4D" w:rsidRDefault="00931428" w:rsidP="008A469E">
            <w:pPr>
              <w:rPr>
                <w:rFonts w:asciiTheme="minorHAnsi" w:hAnsiTheme="minorHAnsi"/>
              </w:rPr>
            </w:pPr>
          </w:p>
        </w:tc>
        <w:tc>
          <w:tcPr>
            <w:tcW w:w="2391" w:type="dxa"/>
            <w:tcMar>
              <w:top w:w="100" w:type="dxa"/>
              <w:left w:w="100" w:type="dxa"/>
              <w:bottom w:w="100" w:type="dxa"/>
              <w:right w:w="100" w:type="dxa"/>
            </w:tcMar>
          </w:tcPr>
          <w:p w14:paraId="421134EC" w14:textId="77777777" w:rsidR="00CE49E9" w:rsidRPr="00747A4D" w:rsidRDefault="00CE49E9" w:rsidP="00CE49E9">
            <w:pPr>
              <w:rPr>
                <w:rFonts w:asciiTheme="minorHAnsi" w:hAnsiTheme="minorHAnsi"/>
              </w:rPr>
            </w:pPr>
            <w:r w:rsidRPr="00747A4D">
              <w:rPr>
                <w:rFonts w:asciiTheme="minorHAnsi" w:hAnsiTheme="minorHAnsi"/>
                <w:sz w:val="28"/>
                <w:szCs w:val="28"/>
              </w:rPr>
              <w:t>Jordan Martin Jules Sauvinet</w:t>
            </w:r>
          </w:p>
          <w:p w14:paraId="292824B7" w14:textId="77777777" w:rsidR="00931428" w:rsidRPr="00747A4D" w:rsidRDefault="00931428" w:rsidP="00CE49E9">
            <w:pPr>
              <w:rPr>
                <w:rFonts w:asciiTheme="minorHAnsi" w:hAnsiTheme="minorHAnsi"/>
              </w:rPr>
            </w:pPr>
          </w:p>
        </w:tc>
        <w:tc>
          <w:tcPr>
            <w:tcW w:w="3001" w:type="dxa"/>
            <w:tcMar>
              <w:top w:w="100" w:type="dxa"/>
              <w:left w:w="100" w:type="dxa"/>
              <w:bottom w:w="100" w:type="dxa"/>
              <w:right w:w="100" w:type="dxa"/>
            </w:tcMar>
          </w:tcPr>
          <w:p w14:paraId="0415584D" w14:textId="77777777" w:rsidR="00931428" w:rsidRDefault="00931428" w:rsidP="008A469E">
            <w:pPr>
              <w:rPr>
                <w:rFonts w:asciiTheme="minorHAnsi" w:hAnsiTheme="minorHAnsi"/>
                <w:sz w:val="28"/>
                <w:szCs w:val="28"/>
              </w:rPr>
            </w:pPr>
            <w:r w:rsidRPr="00747A4D">
              <w:rPr>
                <w:rFonts w:asciiTheme="minorHAnsi" w:hAnsiTheme="minorHAnsi"/>
                <w:sz w:val="28"/>
                <w:szCs w:val="28"/>
              </w:rPr>
              <w:t xml:space="preserve">Landry Mélaine </w:t>
            </w:r>
            <w:proofErr w:type="spellStart"/>
            <w:r w:rsidRPr="00747A4D">
              <w:rPr>
                <w:rFonts w:asciiTheme="minorHAnsi" w:hAnsiTheme="minorHAnsi"/>
                <w:sz w:val="28"/>
                <w:szCs w:val="28"/>
              </w:rPr>
              <w:t>Lebatto</w:t>
            </w:r>
            <w:proofErr w:type="spellEnd"/>
          </w:p>
          <w:p w14:paraId="41E930F4" w14:textId="77777777" w:rsidR="00CE49E9" w:rsidRPr="00747A4D" w:rsidRDefault="00CE49E9" w:rsidP="008A469E">
            <w:pPr>
              <w:rPr>
                <w:rFonts w:asciiTheme="minorHAnsi" w:hAnsiTheme="minorHAnsi"/>
              </w:rPr>
            </w:pPr>
            <w:r w:rsidRPr="00747A4D">
              <w:rPr>
                <w:rFonts w:asciiTheme="minorHAnsi" w:hAnsiTheme="minorHAnsi"/>
                <w:sz w:val="28"/>
                <w:szCs w:val="28"/>
              </w:rPr>
              <w:t xml:space="preserve">Tom </w:t>
            </w:r>
            <w:proofErr w:type="spellStart"/>
            <w:r w:rsidRPr="00747A4D">
              <w:rPr>
                <w:rFonts w:asciiTheme="minorHAnsi" w:hAnsiTheme="minorHAnsi"/>
                <w:sz w:val="28"/>
                <w:szCs w:val="28"/>
              </w:rPr>
              <w:t>Dusseaux</w:t>
            </w:r>
            <w:proofErr w:type="spellEnd"/>
          </w:p>
          <w:p w14:paraId="2A07D636" w14:textId="77777777" w:rsidR="00931428" w:rsidRPr="00747A4D" w:rsidRDefault="00931428" w:rsidP="008A469E">
            <w:pPr>
              <w:jc w:val="center"/>
              <w:rPr>
                <w:rFonts w:asciiTheme="minorHAnsi" w:hAnsiTheme="minorHAnsi"/>
              </w:rPr>
            </w:pPr>
          </w:p>
        </w:tc>
      </w:tr>
    </w:tbl>
    <w:p w14:paraId="7D6352AD" w14:textId="06E52ECF" w:rsidR="00931428" w:rsidRDefault="00931428" w:rsidP="007E5193">
      <w:r>
        <w:rPr>
          <w:i/>
        </w:rPr>
        <w:t>V</w:t>
      </w:r>
      <w:r w:rsidR="00772959">
        <w:rPr>
          <w:i/>
        </w:rPr>
        <w:t>ersion et date du document : V1</w:t>
      </w:r>
      <w:r>
        <w:rPr>
          <w:i/>
        </w:rPr>
        <w:t xml:space="preserve"> - 11/11/2015</w:t>
      </w:r>
    </w:p>
    <w:bookmarkStart w:id="4" w:name="h.vc8ml0eaa8ch" w:colFirst="0" w:colLast="0" w:displacedByCustomXml="next"/>
    <w:bookmarkEnd w:id="4" w:displacedByCustomXml="next"/>
    <w:bookmarkStart w:id="5" w:name="h.m500er5th04m" w:colFirst="0" w:colLast="0" w:displacedByCustomXml="next"/>
    <w:bookmarkEnd w:id="5" w:displacedByCustomXml="next"/>
    <w:sdt>
      <w:sdtPr>
        <w:rPr>
          <w:rFonts w:ascii="Calibri" w:eastAsia="Calibri" w:hAnsi="Calibri" w:cs="Calibri"/>
          <w:color w:val="434343"/>
          <w:sz w:val="24"/>
          <w:szCs w:val="24"/>
        </w:rPr>
        <w:id w:val="78952514"/>
        <w:docPartObj>
          <w:docPartGallery w:val="Table of Contents"/>
          <w:docPartUnique/>
        </w:docPartObj>
      </w:sdtPr>
      <w:sdtEndPr>
        <w:rPr>
          <w:b/>
          <w:bCs/>
          <w:noProof/>
        </w:rPr>
      </w:sdtEndPr>
      <w:sdtContent>
        <w:p w14:paraId="380157AC" w14:textId="221B553D" w:rsidR="003D4906" w:rsidRDefault="00D61B9D">
          <w:pPr>
            <w:pStyle w:val="En-ttedetabledesmatires"/>
          </w:pPr>
          <w:r>
            <w:t>Sommaire</w:t>
          </w:r>
        </w:p>
        <w:p w14:paraId="590A2F82" w14:textId="77777777" w:rsidR="00D61B9D" w:rsidRDefault="003D4906">
          <w:pPr>
            <w:pStyle w:val="TM1"/>
            <w:tabs>
              <w:tab w:val="left" w:pos="480"/>
              <w:tab w:val="right" w:leader="dot" w:pos="9350"/>
            </w:tabs>
            <w:rPr>
              <w:rFonts w:asciiTheme="minorHAnsi" w:eastAsiaTheme="minorEastAsia" w:hAnsiTheme="minorHAnsi" w:cstheme="minorBidi"/>
              <w:b w:val="0"/>
              <w:noProof/>
              <w:color w:val="auto"/>
            </w:rPr>
          </w:pPr>
          <w:r>
            <w:rPr>
              <w:b w:val="0"/>
            </w:rPr>
            <w:fldChar w:fldCharType="begin"/>
          </w:r>
          <w:r w:rsidR="00254024">
            <w:instrText>TOC</w:instrText>
          </w:r>
          <w:r>
            <w:instrText xml:space="preserve"> \o "1-3" \h \z \u</w:instrText>
          </w:r>
          <w:r>
            <w:rPr>
              <w:b w:val="0"/>
            </w:rPr>
            <w:fldChar w:fldCharType="separate"/>
          </w:r>
          <w:hyperlink w:anchor="_Toc435039973" w:history="1">
            <w:r w:rsidR="00D61B9D" w:rsidRPr="00B5006C">
              <w:rPr>
                <w:rStyle w:val="Lienhypertexte"/>
                <w:noProof/>
              </w:rPr>
              <w:t>1.</w:t>
            </w:r>
            <w:r w:rsidR="00D61B9D">
              <w:rPr>
                <w:rFonts w:asciiTheme="minorHAnsi" w:eastAsiaTheme="minorEastAsia" w:hAnsiTheme="minorHAnsi" w:cstheme="minorBidi"/>
                <w:b w:val="0"/>
                <w:noProof/>
                <w:color w:val="auto"/>
              </w:rPr>
              <w:tab/>
            </w:r>
            <w:r w:rsidR="00D61B9D" w:rsidRPr="00B5006C">
              <w:rPr>
                <w:rStyle w:val="Lienhypertexte"/>
                <w:noProof/>
              </w:rPr>
              <w:t>Introduction</w:t>
            </w:r>
            <w:r w:rsidR="00D61B9D">
              <w:rPr>
                <w:noProof/>
                <w:webHidden/>
              </w:rPr>
              <w:tab/>
            </w:r>
            <w:r w:rsidR="00D61B9D">
              <w:rPr>
                <w:noProof/>
                <w:webHidden/>
              </w:rPr>
              <w:fldChar w:fldCharType="begin"/>
            </w:r>
            <w:r w:rsidR="00D61B9D">
              <w:rPr>
                <w:noProof/>
                <w:webHidden/>
              </w:rPr>
              <w:instrText xml:space="preserve"> PAGEREF _Toc435039973 \h </w:instrText>
            </w:r>
            <w:r w:rsidR="00D61B9D">
              <w:rPr>
                <w:noProof/>
                <w:webHidden/>
              </w:rPr>
            </w:r>
            <w:r w:rsidR="00D61B9D">
              <w:rPr>
                <w:noProof/>
                <w:webHidden/>
              </w:rPr>
              <w:fldChar w:fldCharType="separate"/>
            </w:r>
            <w:r w:rsidR="00275AE8">
              <w:rPr>
                <w:noProof/>
                <w:webHidden/>
              </w:rPr>
              <w:t>2</w:t>
            </w:r>
            <w:r w:rsidR="00D61B9D">
              <w:rPr>
                <w:noProof/>
                <w:webHidden/>
              </w:rPr>
              <w:fldChar w:fldCharType="end"/>
            </w:r>
          </w:hyperlink>
        </w:p>
        <w:p w14:paraId="76CD82F6"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74" w:history="1">
            <w:r w:rsidR="00D61B9D" w:rsidRPr="00B5006C">
              <w:rPr>
                <w:rStyle w:val="Lienhypertexte"/>
                <w:noProof/>
              </w:rPr>
              <w:t>1.1.</w:t>
            </w:r>
            <w:r w:rsidR="00D61B9D">
              <w:rPr>
                <w:rFonts w:eastAsiaTheme="minorEastAsia" w:cstheme="minorBidi"/>
                <w:noProof/>
                <w:color w:val="auto"/>
                <w:sz w:val="24"/>
                <w:szCs w:val="24"/>
              </w:rPr>
              <w:tab/>
            </w:r>
            <w:r w:rsidR="00D61B9D" w:rsidRPr="00B5006C">
              <w:rPr>
                <w:rStyle w:val="Lienhypertexte"/>
                <w:noProof/>
              </w:rPr>
              <w:t>Contexte</w:t>
            </w:r>
            <w:r w:rsidR="00D61B9D">
              <w:rPr>
                <w:noProof/>
                <w:webHidden/>
              </w:rPr>
              <w:tab/>
            </w:r>
            <w:r w:rsidR="00D61B9D">
              <w:rPr>
                <w:noProof/>
                <w:webHidden/>
              </w:rPr>
              <w:fldChar w:fldCharType="begin"/>
            </w:r>
            <w:r w:rsidR="00D61B9D">
              <w:rPr>
                <w:noProof/>
                <w:webHidden/>
              </w:rPr>
              <w:instrText xml:space="preserve"> PAGEREF _Toc435039974 \h </w:instrText>
            </w:r>
            <w:r w:rsidR="00D61B9D">
              <w:rPr>
                <w:noProof/>
                <w:webHidden/>
              </w:rPr>
            </w:r>
            <w:r w:rsidR="00D61B9D">
              <w:rPr>
                <w:noProof/>
                <w:webHidden/>
              </w:rPr>
              <w:fldChar w:fldCharType="separate"/>
            </w:r>
            <w:r w:rsidR="00275AE8">
              <w:rPr>
                <w:noProof/>
                <w:webHidden/>
              </w:rPr>
              <w:t>2</w:t>
            </w:r>
            <w:r w:rsidR="00D61B9D">
              <w:rPr>
                <w:noProof/>
                <w:webHidden/>
              </w:rPr>
              <w:fldChar w:fldCharType="end"/>
            </w:r>
          </w:hyperlink>
        </w:p>
        <w:p w14:paraId="4526176B"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75" w:history="1">
            <w:r w:rsidR="00D61B9D" w:rsidRPr="00B5006C">
              <w:rPr>
                <w:rStyle w:val="Lienhypertexte"/>
                <w:noProof/>
              </w:rPr>
              <w:t>1.2.</w:t>
            </w:r>
            <w:r w:rsidR="00D61B9D">
              <w:rPr>
                <w:rFonts w:eastAsiaTheme="minorEastAsia" w:cstheme="minorBidi"/>
                <w:noProof/>
                <w:color w:val="auto"/>
                <w:sz w:val="24"/>
                <w:szCs w:val="24"/>
              </w:rPr>
              <w:tab/>
            </w:r>
            <w:r w:rsidR="00D61B9D" w:rsidRPr="00B5006C">
              <w:rPr>
                <w:rStyle w:val="Lienhypertexte"/>
                <w:noProof/>
              </w:rPr>
              <w:t>Objectif</w:t>
            </w:r>
            <w:r w:rsidR="00D61B9D">
              <w:rPr>
                <w:noProof/>
                <w:webHidden/>
              </w:rPr>
              <w:tab/>
            </w:r>
            <w:r w:rsidR="00D61B9D">
              <w:rPr>
                <w:noProof/>
                <w:webHidden/>
              </w:rPr>
              <w:fldChar w:fldCharType="begin"/>
            </w:r>
            <w:r w:rsidR="00D61B9D">
              <w:rPr>
                <w:noProof/>
                <w:webHidden/>
              </w:rPr>
              <w:instrText xml:space="preserve"> PAGEREF _Toc435039975 \h </w:instrText>
            </w:r>
            <w:r w:rsidR="00D61B9D">
              <w:rPr>
                <w:noProof/>
                <w:webHidden/>
              </w:rPr>
            </w:r>
            <w:r w:rsidR="00D61B9D">
              <w:rPr>
                <w:noProof/>
                <w:webHidden/>
              </w:rPr>
              <w:fldChar w:fldCharType="separate"/>
            </w:r>
            <w:r w:rsidR="00275AE8">
              <w:rPr>
                <w:noProof/>
                <w:webHidden/>
              </w:rPr>
              <w:t>2</w:t>
            </w:r>
            <w:r w:rsidR="00D61B9D">
              <w:rPr>
                <w:noProof/>
                <w:webHidden/>
              </w:rPr>
              <w:fldChar w:fldCharType="end"/>
            </w:r>
          </w:hyperlink>
        </w:p>
        <w:p w14:paraId="615D4E0B"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76" w:history="1">
            <w:r w:rsidR="00D61B9D" w:rsidRPr="00B5006C">
              <w:rPr>
                <w:rStyle w:val="Lienhypertexte"/>
                <w:noProof/>
              </w:rPr>
              <w:t>1.3.</w:t>
            </w:r>
            <w:r w:rsidR="00D61B9D">
              <w:rPr>
                <w:rFonts w:eastAsiaTheme="minorEastAsia" w:cstheme="minorBidi"/>
                <w:noProof/>
                <w:color w:val="auto"/>
                <w:sz w:val="24"/>
                <w:szCs w:val="24"/>
              </w:rPr>
              <w:tab/>
            </w:r>
            <w:r w:rsidR="00D61B9D" w:rsidRPr="00B5006C">
              <w:rPr>
                <w:rStyle w:val="Lienhypertexte"/>
                <w:noProof/>
              </w:rPr>
              <w:t>Contraintes</w:t>
            </w:r>
            <w:r w:rsidR="00D61B9D">
              <w:rPr>
                <w:noProof/>
                <w:webHidden/>
              </w:rPr>
              <w:tab/>
            </w:r>
            <w:r w:rsidR="00D61B9D">
              <w:rPr>
                <w:noProof/>
                <w:webHidden/>
              </w:rPr>
              <w:fldChar w:fldCharType="begin"/>
            </w:r>
            <w:r w:rsidR="00D61B9D">
              <w:rPr>
                <w:noProof/>
                <w:webHidden/>
              </w:rPr>
              <w:instrText xml:space="preserve"> PAGEREF _Toc435039976 \h </w:instrText>
            </w:r>
            <w:r w:rsidR="00D61B9D">
              <w:rPr>
                <w:noProof/>
                <w:webHidden/>
              </w:rPr>
            </w:r>
            <w:r w:rsidR="00D61B9D">
              <w:rPr>
                <w:noProof/>
                <w:webHidden/>
              </w:rPr>
              <w:fldChar w:fldCharType="separate"/>
            </w:r>
            <w:r w:rsidR="00275AE8">
              <w:rPr>
                <w:noProof/>
                <w:webHidden/>
              </w:rPr>
              <w:t>2</w:t>
            </w:r>
            <w:r w:rsidR="00D61B9D">
              <w:rPr>
                <w:noProof/>
                <w:webHidden/>
              </w:rPr>
              <w:fldChar w:fldCharType="end"/>
            </w:r>
          </w:hyperlink>
        </w:p>
        <w:p w14:paraId="5387E498" w14:textId="77777777" w:rsidR="00D61B9D" w:rsidRDefault="00834360">
          <w:pPr>
            <w:pStyle w:val="TM1"/>
            <w:tabs>
              <w:tab w:val="left" w:pos="480"/>
              <w:tab w:val="right" w:leader="dot" w:pos="9350"/>
            </w:tabs>
            <w:rPr>
              <w:rFonts w:asciiTheme="minorHAnsi" w:eastAsiaTheme="minorEastAsia" w:hAnsiTheme="minorHAnsi" w:cstheme="minorBidi"/>
              <w:b w:val="0"/>
              <w:noProof/>
              <w:color w:val="auto"/>
            </w:rPr>
          </w:pPr>
          <w:hyperlink w:anchor="_Toc435039977" w:history="1">
            <w:r w:rsidR="00D61B9D" w:rsidRPr="00B5006C">
              <w:rPr>
                <w:rStyle w:val="Lienhypertexte"/>
                <w:rFonts w:ascii="Times New Roman" w:hAnsi="Times New Roman"/>
                <w:noProof/>
              </w:rPr>
              <w:t>2.</w:t>
            </w:r>
            <w:r w:rsidR="00D61B9D">
              <w:rPr>
                <w:rFonts w:asciiTheme="minorHAnsi" w:eastAsiaTheme="minorEastAsia" w:hAnsiTheme="minorHAnsi" w:cstheme="minorBidi"/>
                <w:b w:val="0"/>
                <w:noProof/>
                <w:color w:val="auto"/>
              </w:rPr>
              <w:tab/>
            </w:r>
            <w:r w:rsidR="00D61B9D" w:rsidRPr="00B5006C">
              <w:rPr>
                <w:rStyle w:val="Lienhypertexte"/>
                <w:noProof/>
              </w:rPr>
              <w:t>Cas d’utilisations</w:t>
            </w:r>
            <w:r w:rsidR="00D61B9D">
              <w:rPr>
                <w:noProof/>
                <w:webHidden/>
              </w:rPr>
              <w:tab/>
            </w:r>
            <w:r w:rsidR="00D61B9D">
              <w:rPr>
                <w:noProof/>
                <w:webHidden/>
              </w:rPr>
              <w:fldChar w:fldCharType="begin"/>
            </w:r>
            <w:r w:rsidR="00D61B9D">
              <w:rPr>
                <w:noProof/>
                <w:webHidden/>
              </w:rPr>
              <w:instrText xml:space="preserve"> PAGEREF _Toc435039977 \h </w:instrText>
            </w:r>
            <w:r w:rsidR="00D61B9D">
              <w:rPr>
                <w:noProof/>
                <w:webHidden/>
              </w:rPr>
            </w:r>
            <w:r w:rsidR="00D61B9D">
              <w:rPr>
                <w:noProof/>
                <w:webHidden/>
              </w:rPr>
              <w:fldChar w:fldCharType="separate"/>
            </w:r>
            <w:r w:rsidR="00275AE8">
              <w:rPr>
                <w:noProof/>
                <w:webHidden/>
              </w:rPr>
              <w:t>3</w:t>
            </w:r>
            <w:r w:rsidR="00D61B9D">
              <w:rPr>
                <w:noProof/>
                <w:webHidden/>
              </w:rPr>
              <w:fldChar w:fldCharType="end"/>
            </w:r>
          </w:hyperlink>
        </w:p>
        <w:p w14:paraId="1F598AF0"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78" w:history="1">
            <w:r w:rsidR="00D61B9D" w:rsidRPr="00B5006C">
              <w:rPr>
                <w:rStyle w:val="Lienhypertexte"/>
                <w:noProof/>
              </w:rPr>
              <w:t>2.1.</w:t>
            </w:r>
            <w:r w:rsidR="00D61B9D">
              <w:rPr>
                <w:rFonts w:eastAsiaTheme="minorEastAsia" w:cstheme="minorBidi"/>
                <w:noProof/>
                <w:color w:val="auto"/>
                <w:sz w:val="24"/>
                <w:szCs w:val="24"/>
              </w:rPr>
              <w:tab/>
            </w:r>
            <w:r w:rsidR="00D61B9D" w:rsidRPr="00B5006C">
              <w:rPr>
                <w:rStyle w:val="Lienhypertexte"/>
                <w:noProof/>
              </w:rPr>
              <w:t>Création d’un compte</w:t>
            </w:r>
            <w:r w:rsidR="00D61B9D">
              <w:rPr>
                <w:noProof/>
                <w:webHidden/>
              </w:rPr>
              <w:tab/>
            </w:r>
            <w:r w:rsidR="00D61B9D">
              <w:rPr>
                <w:noProof/>
                <w:webHidden/>
              </w:rPr>
              <w:fldChar w:fldCharType="begin"/>
            </w:r>
            <w:r w:rsidR="00D61B9D">
              <w:rPr>
                <w:noProof/>
                <w:webHidden/>
              </w:rPr>
              <w:instrText xml:space="preserve"> PAGEREF _Toc435039978 \h </w:instrText>
            </w:r>
            <w:r w:rsidR="00D61B9D">
              <w:rPr>
                <w:noProof/>
                <w:webHidden/>
              </w:rPr>
            </w:r>
            <w:r w:rsidR="00D61B9D">
              <w:rPr>
                <w:noProof/>
                <w:webHidden/>
              </w:rPr>
              <w:fldChar w:fldCharType="separate"/>
            </w:r>
            <w:r w:rsidR="00275AE8">
              <w:rPr>
                <w:noProof/>
                <w:webHidden/>
              </w:rPr>
              <w:t>4</w:t>
            </w:r>
            <w:r w:rsidR="00D61B9D">
              <w:rPr>
                <w:noProof/>
                <w:webHidden/>
              </w:rPr>
              <w:fldChar w:fldCharType="end"/>
            </w:r>
          </w:hyperlink>
        </w:p>
        <w:p w14:paraId="4933EC5C"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79" w:history="1">
            <w:r w:rsidR="00D61B9D" w:rsidRPr="00B5006C">
              <w:rPr>
                <w:rStyle w:val="Lienhypertexte"/>
                <w:noProof/>
              </w:rPr>
              <w:t>2.2.</w:t>
            </w:r>
            <w:r w:rsidR="00D61B9D">
              <w:rPr>
                <w:rFonts w:eastAsiaTheme="minorEastAsia" w:cstheme="minorBidi"/>
                <w:noProof/>
                <w:color w:val="auto"/>
                <w:sz w:val="24"/>
                <w:szCs w:val="24"/>
              </w:rPr>
              <w:tab/>
            </w:r>
            <w:r w:rsidR="00D61B9D" w:rsidRPr="00B5006C">
              <w:rPr>
                <w:rStyle w:val="Lienhypertexte"/>
                <w:noProof/>
              </w:rPr>
              <w:t>Création d’une conférence</w:t>
            </w:r>
            <w:r w:rsidR="00D61B9D">
              <w:rPr>
                <w:noProof/>
                <w:webHidden/>
              </w:rPr>
              <w:tab/>
            </w:r>
            <w:r w:rsidR="00D61B9D">
              <w:rPr>
                <w:noProof/>
                <w:webHidden/>
              </w:rPr>
              <w:fldChar w:fldCharType="begin"/>
            </w:r>
            <w:r w:rsidR="00D61B9D">
              <w:rPr>
                <w:noProof/>
                <w:webHidden/>
              </w:rPr>
              <w:instrText xml:space="preserve"> PAGEREF _Toc435039979 \h </w:instrText>
            </w:r>
            <w:r w:rsidR="00D61B9D">
              <w:rPr>
                <w:noProof/>
                <w:webHidden/>
              </w:rPr>
            </w:r>
            <w:r w:rsidR="00D61B9D">
              <w:rPr>
                <w:noProof/>
                <w:webHidden/>
              </w:rPr>
              <w:fldChar w:fldCharType="separate"/>
            </w:r>
            <w:r w:rsidR="00275AE8">
              <w:rPr>
                <w:noProof/>
                <w:webHidden/>
              </w:rPr>
              <w:t>5</w:t>
            </w:r>
            <w:r w:rsidR="00D61B9D">
              <w:rPr>
                <w:noProof/>
                <w:webHidden/>
              </w:rPr>
              <w:fldChar w:fldCharType="end"/>
            </w:r>
          </w:hyperlink>
        </w:p>
        <w:p w14:paraId="67FF50B9"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80" w:history="1">
            <w:r w:rsidR="00D61B9D" w:rsidRPr="00B5006C">
              <w:rPr>
                <w:rStyle w:val="Lienhypertexte"/>
                <w:noProof/>
              </w:rPr>
              <w:t>2.3.</w:t>
            </w:r>
            <w:r w:rsidR="00D61B9D">
              <w:rPr>
                <w:rFonts w:eastAsiaTheme="minorEastAsia" w:cstheme="minorBidi"/>
                <w:noProof/>
                <w:color w:val="auto"/>
                <w:sz w:val="24"/>
                <w:szCs w:val="24"/>
              </w:rPr>
              <w:tab/>
            </w:r>
            <w:r w:rsidR="00D61B9D" w:rsidRPr="00B5006C">
              <w:rPr>
                <w:rStyle w:val="Lienhypertexte"/>
                <w:noProof/>
              </w:rPr>
              <w:t>Enrichissement de la description d’une publication</w:t>
            </w:r>
            <w:r w:rsidR="00D61B9D">
              <w:rPr>
                <w:noProof/>
                <w:webHidden/>
              </w:rPr>
              <w:tab/>
            </w:r>
            <w:r w:rsidR="00D61B9D">
              <w:rPr>
                <w:noProof/>
                <w:webHidden/>
              </w:rPr>
              <w:fldChar w:fldCharType="begin"/>
            </w:r>
            <w:r w:rsidR="00D61B9D">
              <w:rPr>
                <w:noProof/>
                <w:webHidden/>
              </w:rPr>
              <w:instrText xml:space="preserve"> PAGEREF _Toc435039980 \h </w:instrText>
            </w:r>
            <w:r w:rsidR="00D61B9D">
              <w:rPr>
                <w:noProof/>
                <w:webHidden/>
              </w:rPr>
            </w:r>
            <w:r w:rsidR="00D61B9D">
              <w:rPr>
                <w:noProof/>
                <w:webHidden/>
              </w:rPr>
              <w:fldChar w:fldCharType="separate"/>
            </w:r>
            <w:r w:rsidR="00275AE8">
              <w:rPr>
                <w:noProof/>
                <w:webHidden/>
              </w:rPr>
              <w:t>5</w:t>
            </w:r>
            <w:r w:rsidR="00D61B9D">
              <w:rPr>
                <w:noProof/>
                <w:webHidden/>
              </w:rPr>
              <w:fldChar w:fldCharType="end"/>
            </w:r>
          </w:hyperlink>
        </w:p>
        <w:p w14:paraId="48C8B81A"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81" w:history="1">
            <w:r w:rsidR="00D61B9D" w:rsidRPr="00B5006C">
              <w:rPr>
                <w:rStyle w:val="Lienhypertexte"/>
                <w:noProof/>
              </w:rPr>
              <w:t>2.4.</w:t>
            </w:r>
            <w:r w:rsidR="00D61B9D">
              <w:rPr>
                <w:rFonts w:eastAsiaTheme="minorEastAsia" w:cstheme="minorBidi"/>
                <w:noProof/>
                <w:color w:val="auto"/>
                <w:sz w:val="24"/>
                <w:szCs w:val="24"/>
              </w:rPr>
              <w:tab/>
            </w:r>
            <w:r w:rsidR="00D61B9D" w:rsidRPr="00B5006C">
              <w:rPr>
                <w:rStyle w:val="Lienhypertexte"/>
                <w:noProof/>
              </w:rPr>
              <w:t>Import des données</w:t>
            </w:r>
            <w:r w:rsidR="00D61B9D">
              <w:rPr>
                <w:noProof/>
                <w:webHidden/>
              </w:rPr>
              <w:tab/>
            </w:r>
            <w:r w:rsidR="00D61B9D">
              <w:rPr>
                <w:noProof/>
                <w:webHidden/>
              </w:rPr>
              <w:fldChar w:fldCharType="begin"/>
            </w:r>
            <w:r w:rsidR="00D61B9D">
              <w:rPr>
                <w:noProof/>
                <w:webHidden/>
              </w:rPr>
              <w:instrText xml:space="preserve"> PAGEREF _Toc435039981 \h </w:instrText>
            </w:r>
            <w:r w:rsidR="00D61B9D">
              <w:rPr>
                <w:noProof/>
                <w:webHidden/>
              </w:rPr>
            </w:r>
            <w:r w:rsidR="00D61B9D">
              <w:rPr>
                <w:noProof/>
                <w:webHidden/>
              </w:rPr>
              <w:fldChar w:fldCharType="separate"/>
            </w:r>
            <w:r w:rsidR="00275AE8">
              <w:rPr>
                <w:noProof/>
                <w:webHidden/>
              </w:rPr>
              <w:t>6</w:t>
            </w:r>
            <w:r w:rsidR="00D61B9D">
              <w:rPr>
                <w:noProof/>
                <w:webHidden/>
              </w:rPr>
              <w:fldChar w:fldCharType="end"/>
            </w:r>
          </w:hyperlink>
        </w:p>
        <w:p w14:paraId="574B90B1"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82" w:history="1">
            <w:r w:rsidR="00D61B9D" w:rsidRPr="00B5006C">
              <w:rPr>
                <w:rStyle w:val="Lienhypertexte"/>
                <w:noProof/>
              </w:rPr>
              <w:t>2.5.</w:t>
            </w:r>
            <w:r w:rsidR="00D61B9D">
              <w:rPr>
                <w:rFonts w:eastAsiaTheme="minorEastAsia" w:cstheme="minorBidi"/>
                <w:noProof/>
                <w:color w:val="auto"/>
                <w:sz w:val="24"/>
                <w:szCs w:val="24"/>
              </w:rPr>
              <w:tab/>
            </w:r>
            <w:r w:rsidR="00D61B9D" w:rsidRPr="00B5006C">
              <w:rPr>
                <w:rStyle w:val="Lienhypertexte"/>
                <w:noProof/>
              </w:rPr>
              <w:t>Export du dataset</w:t>
            </w:r>
            <w:r w:rsidR="00D61B9D">
              <w:rPr>
                <w:noProof/>
                <w:webHidden/>
              </w:rPr>
              <w:tab/>
            </w:r>
            <w:r w:rsidR="00D61B9D">
              <w:rPr>
                <w:noProof/>
                <w:webHidden/>
              </w:rPr>
              <w:fldChar w:fldCharType="begin"/>
            </w:r>
            <w:r w:rsidR="00D61B9D">
              <w:rPr>
                <w:noProof/>
                <w:webHidden/>
              </w:rPr>
              <w:instrText xml:space="preserve"> PAGEREF _Toc435039982 \h </w:instrText>
            </w:r>
            <w:r w:rsidR="00D61B9D">
              <w:rPr>
                <w:noProof/>
                <w:webHidden/>
              </w:rPr>
            </w:r>
            <w:r w:rsidR="00D61B9D">
              <w:rPr>
                <w:noProof/>
                <w:webHidden/>
              </w:rPr>
              <w:fldChar w:fldCharType="separate"/>
            </w:r>
            <w:r w:rsidR="00275AE8">
              <w:rPr>
                <w:noProof/>
                <w:webHidden/>
              </w:rPr>
              <w:t>7</w:t>
            </w:r>
            <w:r w:rsidR="00D61B9D">
              <w:rPr>
                <w:noProof/>
                <w:webHidden/>
              </w:rPr>
              <w:fldChar w:fldCharType="end"/>
            </w:r>
          </w:hyperlink>
        </w:p>
        <w:p w14:paraId="08FAA893"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83" w:history="1">
            <w:r w:rsidR="00D61B9D" w:rsidRPr="00B5006C">
              <w:rPr>
                <w:rStyle w:val="Lienhypertexte"/>
                <w:noProof/>
              </w:rPr>
              <w:t>2.6.</w:t>
            </w:r>
            <w:r w:rsidR="00D61B9D">
              <w:rPr>
                <w:rFonts w:eastAsiaTheme="minorEastAsia" w:cstheme="minorBidi"/>
                <w:noProof/>
                <w:color w:val="auto"/>
                <w:sz w:val="24"/>
                <w:szCs w:val="24"/>
              </w:rPr>
              <w:tab/>
            </w:r>
            <w:r w:rsidR="00D61B9D" w:rsidRPr="00B5006C">
              <w:rPr>
                <w:rStyle w:val="Lienhypertexte"/>
                <w:noProof/>
              </w:rPr>
              <w:t>Edition de données</w:t>
            </w:r>
            <w:r w:rsidR="00D61B9D">
              <w:rPr>
                <w:noProof/>
                <w:webHidden/>
              </w:rPr>
              <w:tab/>
            </w:r>
            <w:r w:rsidR="00D61B9D">
              <w:rPr>
                <w:noProof/>
                <w:webHidden/>
              </w:rPr>
              <w:fldChar w:fldCharType="begin"/>
            </w:r>
            <w:r w:rsidR="00D61B9D">
              <w:rPr>
                <w:noProof/>
                <w:webHidden/>
              </w:rPr>
              <w:instrText xml:space="preserve"> PAGEREF _Toc435039983 \h </w:instrText>
            </w:r>
            <w:r w:rsidR="00D61B9D">
              <w:rPr>
                <w:noProof/>
                <w:webHidden/>
              </w:rPr>
            </w:r>
            <w:r w:rsidR="00D61B9D">
              <w:rPr>
                <w:noProof/>
                <w:webHidden/>
              </w:rPr>
              <w:fldChar w:fldCharType="separate"/>
            </w:r>
            <w:r w:rsidR="00275AE8">
              <w:rPr>
                <w:noProof/>
                <w:webHidden/>
              </w:rPr>
              <w:t>7</w:t>
            </w:r>
            <w:r w:rsidR="00D61B9D">
              <w:rPr>
                <w:noProof/>
                <w:webHidden/>
              </w:rPr>
              <w:fldChar w:fldCharType="end"/>
            </w:r>
          </w:hyperlink>
        </w:p>
        <w:p w14:paraId="1321D3D1" w14:textId="77777777" w:rsidR="00D61B9D" w:rsidRDefault="00834360">
          <w:pPr>
            <w:pStyle w:val="TM1"/>
            <w:tabs>
              <w:tab w:val="left" w:pos="480"/>
              <w:tab w:val="right" w:leader="dot" w:pos="9350"/>
            </w:tabs>
            <w:rPr>
              <w:rFonts w:asciiTheme="minorHAnsi" w:eastAsiaTheme="minorEastAsia" w:hAnsiTheme="minorHAnsi" w:cstheme="minorBidi"/>
              <w:b w:val="0"/>
              <w:noProof/>
              <w:color w:val="auto"/>
            </w:rPr>
          </w:pPr>
          <w:hyperlink w:anchor="_Toc435039984" w:history="1">
            <w:r w:rsidR="00D61B9D" w:rsidRPr="00B5006C">
              <w:rPr>
                <w:rStyle w:val="Lienhypertexte"/>
                <w:noProof/>
              </w:rPr>
              <w:t>3.</w:t>
            </w:r>
            <w:r w:rsidR="00D61B9D">
              <w:rPr>
                <w:rFonts w:asciiTheme="minorHAnsi" w:eastAsiaTheme="minorEastAsia" w:hAnsiTheme="minorHAnsi" w:cstheme="minorBidi"/>
                <w:b w:val="0"/>
                <w:noProof/>
                <w:color w:val="auto"/>
              </w:rPr>
              <w:tab/>
            </w:r>
            <w:r w:rsidR="00D61B9D" w:rsidRPr="00B5006C">
              <w:rPr>
                <w:rStyle w:val="Lienhypertexte"/>
                <w:noProof/>
              </w:rPr>
              <w:t>Méthode de travail</w:t>
            </w:r>
            <w:r w:rsidR="00D61B9D">
              <w:rPr>
                <w:noProof/>
                <w:webHidden/>
              </w:rPr>
              <w:tab/>
            </w:r>
            <w:r w:rsidR="00D61B9D">
              <w:rPr>
                <w:noProof/>
                <w:webHidden/>
              </w:rPr>
              <w:fldChar w:fldCharType="begin"/>
            </w:r>
            <w:r w:rsidR="00D61B9D">
              <w:rPr>
                <w:noProof/>
                <w:webHidden/>
              </w:rPr>
              <w:instrText xml:space="preserve"> PAGEREF _Toc435039984 \h </w:instrText>
            </w:r>
            <w:r w:rsidR="00D61B9D">
              <w:rPr>
                <w:noProof/>
                <w:webHidden/>
              </w:rPr>
            </w:r>
            <w:r w:rsidR="00D61B9D">
              <w:rPr>
                <w:noProof/>
                <w:webHidden/>
              </w:rPr>
              <w:fldChar w:fldCharType="separate"/>
            </w:r>
            <w:r w:rsidR="00275AE8">
              <w:rPr>
                <w:noProof/>
                <w:webHidden/>
              </w:rPr>
              <w:t>8</w:t>
            </w:r>
            <w:r w:rsidR="00D61B9D">
              <w:rPr>
                <w:noProof/>
                <w:webHidden/>
              </w:rPr>
              <w:fldChar w:fldCharType="end"/>
            </w:r>
          </w:hyperlink>
        </w:p>
        <w:p w14:paraId="13C7A62F"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85" w:history="1">
            <w:r w:rsidR="00D61B9D" w:rsidRPr="00B5006C">
              <w:rPr>
                <w:rStyle w:val="Lienhypertexte"/>
                <w:noProof/>
              </w:rPr>
              <w:t>3.1.</w:t>
            </w:r>
            <w:r w:rsidR="00D61B9D">
              <w:rPr>
                <w:rFonts w:eastAsiaTheme="minorEastAsia" w:cstheme="minorBidi"/>
                <w:noProof/>
                <w:color w:val="auto"/>
                <w:sz w:val="24"/>
                <w:szCs w:val="24"/>
              </w:rPr>
              <w:tab/>
            </w:r>
            <w:r w:rsidR="00D61B9D" w:rsidRPr="00B5006C">
              <w:rPr>
                <w:rStyle w:val="Lienhypertexte"/>
                <w:noProof/>
              </w:rPr>
              <w:t>Méthode agile SCRUM</w:t>
            </w:r>
            <w:r w:rsidR="00D61B9D">
              <w:rPr>
                <w:noProof/>
                <w:webHidden/>
              </w:rPr>
              <w:tab/>
            </w:r>
            <w:r w:rsidR="00D61B9D">
              <w:rPr>
                <w:noProof/>
                <w:webHidden/>
              </w:rPr>
              <w:fldChar w:fldCharType="begin"/>
            </w:r>
            <w:r w:rsidR="00D61B9D">
              <w:rPr>
                <w:noProof/>
                <w:webHidden/>
              </w:rPr>
              <w:instrText xml:space="preserve"> PAGEREF _Toc435039985 \h </w:instrText>
            </w:r>
            <w:r w:rsidR="00D61B9D">
              <w:rPr>
                <w:noProof/>
                <w:webHidden/>
              </w:rPr>
            </w:r>
            <w:r w:rsidR="00D61B9D">
              <w:rPr>
                <w:noProof/>
                <w:webHidden/>
              </w:rPr>
              <w:fldChar w:fldCharType="separate"/>
            </w:r>
            <w:r w:rsidR="00275AE8">
              <w:rPr>
                <w:noProof/>
                <w:webHidden/>
              </w:rPr>
              <w:t>8</w:t>
            </w:r>
            <w:r w:rsidR="00D61B9D">
              <w:rPr>
                <w:noProof/>
                <w:webHidden/>
              </w:rPr>
              <w:fldChar w:fldCharType="end"/>
            </w:r>
          </w:hyperlink>
        </w:p>
        <w:p w14:paraId="6D3F27D2"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86" w:history="1">
            <w:r w:rsidR="00D61B9D" w:rsidRPr="00B5006C">
              <w:rPr>
                <w:rStyle w:val="Lienhypertexte"/>
                <w:noProof/>
              </w:rPr>
              <w:t>3.2.</w:t>
            </w:r>
            <w:r w:rsidR="00D61B9D">
              <w:rPr>
                <w:rFonts w:eastAsiaTheme="minorEastAsia" w:cstheme="minorBidi"/>
                <w:noProof/>
                <w:color w:val="auto"/>
                <w:sz w:val="24"/>
                <w:szCs w:val="24"/>
              </w:rPr>
              <w:tab/>
            </w:r>
            <w:r w:rsidR="00D61B9D" w:rsidRPr="00B5006C">
              <w:rPr>
                <w:rStyle w:val="Lienhypertexte"/>
                <w:noProof/>
              </w:rPr>
              <w:t>Organisation des sprints</w:t>
            </w:r>
            <w:r w:rsidR="00D61B9D">
              <w:rPr>
                <w:noProof/>
                <w:webHidden/>
              </w:rPr>
              <w:tab/>
            </w:r>
            <w:r w:rsidR="00D61B9D">
              <w:rPr>
                <w:noProof/>
                <w:webHidden/>
              </w:rPr>
              <w:fldChar w:fldCharType="begin"/>
            </w:r>
            <w:r w:rsidR="00D61B9D">
              <w:rPr>
                <w:noProof/>
                <w:webHidden/>
              </w:rPr>
              <w:instrText xml:space="preserve"> PAGEREF _Toc435039986 \h </w:instrText>
            </w:r>
            <w:r w:rsidR="00D61B9D">
              <w:rPr>
                <w:noProof/>
                <w:webHidden/>
              </w:rPr>
            </w:r>
            <w:r w:rsidR="00D61B9D">
              <w:rPr>
                <w:noProof/>
                <w:webHidden/>
              </w:rPr>
              <w:fldChar w:fldCharType="separate"/>
            </w:r>
            <w:r w:rsidR="00275AE8">
              <w:rPr>
                <w:noProof/>
                <w:webHidden/>
              </w:rPr>
              <w:t>8</w:t>
            </w:r>
            <w:r w:rsidR="00D61B9D">
              <w:rPr>
                <w:noProof/>
                <w:webHidden/>
              </w:rPr>
              <w:fldChar w:fldCharType="end"/>
            </w:r>
          </w:hyperlink>
        </w:p>
        <w:p w14:paraId="2AE79FD2"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89" w:history="1">
            <w:r w:rsidR="00D61B9D" w:rsidRPr="00B5006C">
              <w:rPr>
                <w:rStyle w:val="Lienhypertexte"/>
                <w:noProof/>
              </w:rPr>
              <w:t>3.3.</w:t>
            </w:r>
            <w:r w:rsidR="00D61B9D">
              <w:rPr>
                <w:rFonts w:eastAsiaTheme="minorEastAsia" w:cstheme="minorBidi"/>
                <w:noProof/>
                <w:color w:val="auto"/>
                <w:sz w:val="24"/>
                <w:szCs w:val="24"/>
              </w:rPr>
              <w:tab/>
            </w:r>
            <w:r w:rsidR="00D61B9D" w:rsidRPr="00B5006C">
              <w:rPr>
                <w:rStyle w:val="Lienhypertexte"/>
                <w:noProof/>
              </w:rPr>
              <w:t>Rôles</w:t>
            </w:r>
            <w:r w:rsidR="00D61B9D">
              <w:rPr>
                <w:noProof/>
                <w:webHidden/>
              </w:rPr>
              <w:tab/>
            </w:r>
            <w:r w:rsidR="00D61B9D">
              <w:rPr>
                <w:noProof/>
                <w:webHidden/>
              </w:rPr>
              <w:fldChar w:fldCharType="begin"/>
            </w:r>
            <w:r w:rsidR="00D61B9D">
              <w:rPr>
                <w:noProof/>
                <w:webHidden/>
              </w:rPr>
              <w:instrText xml:space="preserve"> PAGEREF _Toc435039989 \h </w:instrText>
            </w:r>
            <w:r w:rsidR="00D61B9D">
              <w:rPr>
                <w:noProof/>
                <w:webHidden/>
              </w:rPr>
            </w:r>
            <w:r w:rsidR="00D61B9D">
              <w:rPr>
                <w:noProof/>
                <w:webHidden/>
              </w:rPr>
              <w:fldChar w:fldCharType="separate"/>
            </w:r>
            <w:r w:rsidR="00275AE8">
              <w:rPr>
                <w:noProof/>
                <w:webHidden/>
              </w:rPr>
              <w:t>9</w:t>
            </w:r>
            <w:r w:rsidR="00D61B9D">
              <w:rPr>
                <w:noProof/>
                <w:webHidden/>
              </w:rPr>
              <w:fldChar w:fldCharType="end"/>
            </w:r>
          </w:hyperlink>
        </w:p>
        <w:p w14:paraId="12EB10EF" w14:textId="77777777" w:rsidR="00D61B9D" w:rsidRDefault="00834360">
          <w:pPr>
            <w:pStyle w:val="TM1"/>
            <w:tabs>
              <w:tab w:val="left" w:pos="480"/>
              <w:tab w:val="right" w:leader="dot" w:pos="9350"/>
            </w:tabs>
            <w:rPr>
              <w:rFonts w:asciiTheme="minorHAnsi" w:eastAsiaTheme="minorEastAsia" w:hAnsiTheme="minorHAnsi" w:cstheme="minorBidi"/>
              <w:b w:val="0"/>
              <w:noProof/>
              <w:color w:val="auto"/>
            </w:rPr>
          </w:pPr>
          <w:hyperlink w:anchor="_Toc435039990" w:history="1">
            <w:r w:rsidR="00D61B9D" w:rsidRPr="00B5006C">
              <w:rPr>
                <w:rStyle w:val="Lienhypertexte"/>
                <w:noProof/>
              </w:rPr>
              <w:t>4.</w:t>
            </w:r>
            <w:r w:rsidR="00D61B9D">
              <w:rPr>
                <w:rFonts w:asciiTheme="minorHAnsi" w:eastAsiaTheme="minorEastAsia" w:hAnsiTheme="minorHAnsi" w:cstheme="minorBidi"/>
                <w:b w:val="0"/>
                <w:noProof/>
                <w:color w:val="auto"/>
              </w:rPr>
              <w:tab/>
            </w:r>
            <w:r w:rsidR="00D61B9D" w:rsidRPr="00B5006C">
              <w:rPr>
                <w:rStyle w:val="Lienhypertexte"/>
                <w:noProof/>
              </w:rPr>
              <w:t>Outils et technologies</w:t>
            </w:r>
            <w:r w:rsidR="00D61B9D">
              <w:rPr>
                <w:noProof/>
                <w:webHidden/>
              </w:rPr>
              <w:tab/>
            </w:r>
            <w:r w:rsidR="00D61B9D">
              <w:rPr>
                <w:noProof/>
                <w:webHidden/>
              </w:rPr>
              <w:fldChar w:fldCharType="begin"/>
            </w:r>
            <w:r w:rsidR="00D61B9D">
              <w:rPr>
                <w:noProof/>
                <w:webHidden/>
              </w:rPr>
              <w:instrText xml:space="preserve"> PAGEREF _Toc435039990 \h </w:instrText>
            </w:r>
            <w:r w:rsidR="00D61B9D">
              <w:rPr>
                <w:noProof/>
                <w:webHidden/>
              </w:rPr>
            </w:r>
            <w:r w:rsidR="00D61B9D">
              <w:rPr>
                <w:noProof/>
                <w:webHidden/>
              </w:rPr>
              <w:fldChar w:fldCharType="separate"/>
            </w:r>
            <w:r w:rsidR="00275AE8">
              <w:rPr>
                <w:noProof/>
                <w:webHidden/>
              </w:rPr>
              <w:t>10</w:t>
            </w:r>
            <w:r w:rsidR="00D61B9D">
              <w:rPr>
                <w:noProof/>
                <w:webHidden/>
              </w:rPr>
              <w:fldChar w:fldCharType="end"/>
            </w:r>
          </w:hyperlink>
        </w:p>
        <w:p w14:paraId="5EF56BE7"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91" w:history="1">
            <w:r w:rsidR="00D61B9D" w:rsidRPr="00B5006C">
              <w:rPr>
                <w:rStyle w:val="Lienhypertexte"/>
                <w:noProof/>
              </w:rPr>
              <w:t>4.1.</w:t>
            </w:r>
            <w:r w:rsidR="00D61B9D">
              <w:rPr>
                <w:rFonts w:eastAsiaTheme="minorEastAsia" w:cstheme="minorBidi"/>
                <w:noProof/>
                <w:color w:val="auto"/>
                <w:sz w:val="24"/>
                <w:szCs w:val="24"/>
              </w:rPr>
              <w:tab/>
            </w:r>
            <w:r w:rsidR="00D61B9D" w:rsidRPr="00B5006C">
              <w:rPr>
                <w:rStyle w:val="Lienhypertexte"/>
                <w:noProof/>
              </w:rPr>
              <w:t>Service web REST</w:t>
            </w:r>
            <w:r w:rsidR="00D61B9D">
              <w:rPr>
                <w:noProof/>
                <w:webHidden/>
              </w:rPr>
              <w:tab/>
            </w:r>
            <w:r w:rsidR="00D61B9D">
              <w:rPr>
                <w:noProof/>
                <w:webHidden/>
              </w:rPr>
              <w:fldChar w:fldCharType="begin"/>
            </w:r>
            <w:r w:rsidR="00D61B9D">
              <w:rPr>
                <w:noProof/>
                <w:webHidden/>
              </w:rPr>
              <w:instrText xml:space="preserve"> PAGEREF _Toc435039991 \h </w:instrText>
            </w:r>
            <w:r w:rsidR="00D61B9D">
              <w:rPr>
                <w:noProof/>
                <w:webHidden/>
              </w:rPr>
            </w:r>
            <w:r w:rsidR="00D61B9D">
              <w:rPr>
                <w:noProof/>
                <w:webHidden/>
              </w:rPr>
              <w:fldChar w:fldCharType="separate"/>
            </w:r>
            <w:r w:rsidR="00275AE8">
              <w:rPr>
                <w:noProof/>
                <w:webHidden/>
              </w:rPr>
              <w:t>10</w:t>
            </w:r>
            <w:r w:rsidR="00D61B9D">
              <w:rPr>
                <w:noProof/>
                <w:webHidden/>
              </w:rPr>
              <w:fldChar w:fldCharType="end"/>
            </w:r>
          </w:hyperlink>
        </w:p>
        <w:p w14:paraId="083956E9"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92" w:history="1">
            <w:r w:rsidR="00D61B9D" w:rsidRPr="00B5006C">
              <w:rPr>
                <w:rStyle w:val="Lienhypertexte"/>
                <w:noProof/>
              </w:rPr>
              <w:t>4.2.</w:t>
            </w:r>
            <w:r w:rsidR="00D61B9D">
              <w:rPr>
                <w:rFonts w:eastAsiaTheme="minorEastAsia" w:cstheme="minorBidi"/>
                <w:noProof/>
                <w:color w:val="auto"/>
                <w:sz w:val="24"/>
                <w:szCs w:val="24"/>
              </w:rPr>
              <w:tab/>
            </w:r>
            <w:r w:rsidR="00D61B9D" w:rsidRPr="00B5006C">
              <w:rPr>
                <w:rStyle w:val="Lienhypertexte"/>
                <w:noProof/>
              </w:rPr>
              <w:t>Application web</w:t>
            </w:r>
            <w:r w:rsidR="00D61B9D">
              <w:rPr>
                <w:noProof/>
                <w:webHidden/>
              </w:rPr>
              <w:tab/>
            </w:r>
            <w:r w:rsidR="00D61B9D">
              <w:rPr>
                <w:noProof/>
                <w:webHidden/>
              </w:rPr>
              <w:fldChar w:fldCharType="begin"/>
            </w:r>
            <w:r w:rsidR="00D61B9D">
              <w:rPr>
                <w:noProof/>
                <w:webHidden/>
              </w:rPr>
              <w:instrText xml:space="preserve"> PAGEREF _Toc435039992 \h </w:instrText>
            </w:r>
            <w:r w:rsidR="00D61B9D">
              <w:rPr>
                <w:noProof/>
                <w:webHidden/>
              </w:rPr>
            </w:r>
            <w:r w:rsidR="00D61B9D">
              <w:rPr>
                <w:noProof/>
                <w:webHidden/>
              </w:rPr>
              <w:fldChar w:fldCharType="separate"/>
            </w:r>
            <w:r w:rsidR="00275AE8">
              <w:rPr>
                <w:noProof/>
                <w:webHidden/>
              </w:rPr>
              <w:t>10</w:t>
            </w:r>
            <w:r w:rsidR="00D61B9D">
              <w:rPr>
                <w:noProof/>
                <w:webHidden/>
              </w:rPr>
              <w:fldChar w:fldCharType="end"/>
            </w:r>
          </w:hyperlink>
        </w:p>
        <w:p w14:paraId="1AC7E1E4"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93" w:history="1">
            <w:r w:rsidR="00D61B9D" w:rsidRPr="00B5006C">
              <w:rPr>
                <w:rStyle w:val="Lienhypertexte"/>
                <w:noProof/>
              </w:rPr>
              <w:t>4.3.</w:t>
            </w:r>
            <w:r w:rsidR="00D61B9D">
              <w:rPr>
                <w:rFonts w:eastAsiaTheme="minorEastAsia" w:cstheme="minorBidi"/>
                <w:noProof/>
                <w:color w:val="auto"/>
                <w:sz w:val="24"/>
                <w:szCs w:val="24"/>
              </w:rPr>
              <w:tab/>
            </w:r>
            <w:r w:rsidR="00D61B9D" w:rsidRPr="00B5006C">
              <w:rPr>
                <w:rStyle w:val="Lienhypertexte"/>
                <w:noProof/>
              </w:rPr>
              <w:t>Base de données</w:t>
            </w:r>
            <w:r w:rsidR="00D61B9D">
              <w:rPr>
                <w:noProof/>
                <w:webHidden/>
              </w:rPr>
              <w:tab/>
            </w:r>
            <w:r w:rsidR="00D61B9D">
              <w:rPr>
                <w:noProof/>
                <w:webHidden/>
              </w:rPr>
              <w:fldChar w:fldCharType="begin"/>
            </w:r>
            <w:r w:rsidR="00D61B9D">
              <w:rPr>
                <w:noProof/>
                <w:webHidden/>
              </w:rPr>
              <w:instrText xml:space="preserve"> PAGEREF _Toc435039993 \h </w:instrText>
            </w:r>
            <w:r w:rsidR="00D61B9D">
              <w:rPr>
                <w:noProof/>
                <w:webHidden/>
              </w:rPr>
            </w:r>
            <w:r w:rsidR="00D61B9D">
              <w:rPr>
                <w:noProof/>
                <w:webHidden/>
              </w:rPr>
              <w:fldChar w:fldCharType="separate"/>
            </w:r>
            <w:r w:rsidR="00275AE8">
              <w:rPr>
                <w:noProof/>
                <w:webHidden/>
              </w:rPr>
              <w:t>10</w:t>
            </w:r>
            <w:r w:rsidR="00D61B9D">
              <w:rPr>
                <w:noProof/>
                <w:webHidden/>
              </w:rPr>
              <w:fldChar w:fldCharType="end"/>
            </w:r>
          </w:hyperlink>
        </w:p>
        <w:p w14:paraId="0131B8FB" w14:textId="77777777" w:rsidR="00D61B9D" w:rsidRDefault="00834360">
          <w:pPr>
            <w:pStyle w:val="TM1"/>
            <w:tabs>
              <w:tab w:val="left" w:pos="480"/>
              <w:tab w:val="right" w:leader="dot" w:pos="9350"/>
            </w:tabs>
            <w:rPr>
              <w:rFonts w:asciiTheme="minorHAnsi" w:eastAsiaTheme="minorEastAsia" w:hAnsiTheme="minorHAnsi" w:cstheme="minorBidi"/>
              <w:b w:val="0"/>
              <w:noProof/>
              <w:color w:val="auto"/>
            </w:rPr>
          </w:pPr>
          <w:hyperlink w:anchor="_Toc435039994" w:history="1">
            <w:r w:rsidR="00D61B9D" w:rsidRPr="00B5006C">
              <w:rPr>
                <w:rStyle w:val="Lienhypertexte"/>
                <w:noProof/>
              </w:rPr>
              <w:t>5.</w:t>
            </w:r>
            <w:r w:rsidR="00D61B9D">
              <w:rPr>
                <w:rFonts w:asciiTheme="minorHAnsi" w:eastAsiaTheme="minorEastAsia" w:hAnsiTheme="minorHAnsi" w:cstheme="minorBidi"/>
                <w:b w:val="0"/>
                <w:noProof/>
                <w:color w:val="auto"/>
              </w:rPr>
              <w:tab/>
            </w:r>
            <w:r w:rsidR="00D61B9D" w:rsidRPr="00B5006C">
              <w:rPr>
                <w:rStyle w:val="Lienhypertexte"/>
                <w:noProof/>
              </w:rPr>
              <w:t>Architecture du projet</w:t>
            </w:r>
            <w:r w:rsidR="00D61B9D">
              <w:rPr>
                <w:noProof/>
                <w:webHidden/>
              </w:rPr>
              <w:tab/>
            </w:r>
            <w:r w:rsidR="00D61B9D">
              <w:rPr>
                <w:noProof/>
                <w:webHidden/>
              </w:rPr>
              <w:fldChar w:fldCharType="begin"/>
            </w:r>
            <w:r w:rsidR="00D61B9D">
              <w:rPr>
                <w:noProof/>
                <w:webHidden/>
              </w:rPr>
              <w:instrText xml:space="preserve"> PAGEREF _Toc435039994 \h </w:instrText>
            </w:r>
            <w:r w:rsidR="00D61B9D">
              <w:rPr>
                <w:noProof/>
                <w:webHidden/>
              </w:rPr>
            </w:r>
            <w:r w:rsidR="00D61B9D">
              <w:rPr>
                <w:noProof/>
                <w:webHidden/>
              </w:rPr>
              <w:fldChar w:fldCharType="separate"/>
            </w:r>
            <w:r w:rsidR="00275AE8">
              <w:rPr>
                <w:noProof/>
                <w:webHidden/>
              </w:rPr>
              <w:t>11</w:t>
            </w:r>
            <w:r w:rsidR="00D61B9D">
              <w:rPr>
                <w:noProof/>
                <w:webHidden/>
              </w:rPr>
              <w:fldChar w:fldCharType="end"/>
            </w:r>
          </w:hyperlink>
        </w:p>
        <w:p w14:paraId="6B921DCB"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95" w:history="1">
            <w:r w:rsidR="00D61B9D" w:rsidRPr="00B5006C">
              <w:rPr>
                <w:rStyle w:val="Lienhypertexte"/>
                <w:noProof/>
              </w:rPr>
              <w:t>5.1.</w:t>
            </w:r>
            <w:r w:rsidR="00D61B9D">
              <w:rPr>
                <w:rFonts w:eastAsiaTheme="minorEastAsia" w:cstheme="minorBidi"/>
                <w:noProof/>
                <w:color w:val="auto"/>
                <w:sz w:val="24"/>
                <w:szCs w:val="24"/>
              </w:rPr>
              <w:tab/>
            </w:r>
            <w:r w:rsidR="00D61B9D" w:rsidRPr="00B5006C">
              <w:rPr>
                <w:rStyle w:val="Lienhypertexte"/>
                <w:noProof/>
              </w:rPr>
              <w:t>Schéma global</w:t>
            </w:r>
            <w:r w:rsidR="00D61B9D">
              <w:rPr>
                <w:noProof/>
                <w:webHidden/>
              </w:rPr>
              <w:tab/>
            </w:r>
            <w:r w:rsidR="00D61B9D">
              <w:rPr>
                <w:noProof/>
                <w:webHidden/>
              </w:rPr>
              <w:fldChar w:fldCharType="begin"/>
            </w:r>
            <w:r w:rsidR="00D61B9D">
              <w:rPr>
                <w:noProof/>
                <w:webHidden/>
              </w:rPr>
              <w:instrText xml:space="preserve"> PAGEREF _Toc435039995 \h </w:instrText>
            </w:r>
            <w:r w:rsidR="00D61B9D">
              <w:rPr>
                <w:noProof/>
                <w:webHidden/>
              </w:rPr>
            </w:r>
            <w:r w:rsidR="00D61B9D">
              <w:rPr>
                <w:noProof/>
                <w:webHidden/>
              </w:rPr>
              <w:fldChar w:fldCharType="separate"/>
            </w:r>
            <w:r w:rsidR="00275AE8">
              <w:rPr>
                <w:noProof/>
                <w:webHidden/>
              </w:rPr>
              <w:t>11</w:t>
            </w:r>
            <w:r w:rsidR="00D61B9D">
              <w:rPr>
                <w:noProof/>
                <w:webHidden/>
              </w:rPr>
              <w:fldChar w:fldCharType="end"/>
            </w:r>
          </w:hyperlink>
        </w:p>
        <w:p w14:paraId="5F8DDFD1"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96" w:history="1">
            <w:r w:rsidR="00D61B9D" w:rsidRPr="00B5006C">
              <w:rPr>
                <w:rStyle w:val="Lienhypertexte"/>
                <w:noProof/>
              </w:rPr>
              <w:t>5.2.</w:t>
            </w:r>
            <w:r w:rsidR="00D61B9D">
              <w:rPr>
                <w:rFonts w:eastAsiaTheme="minorEastAsia" w:cstheme="minorBidi"/>
                <w:noProof/>
                <w:color w:val="auto"/>
                <w:sz w:val="24"/>
                <w:szCs w:val="24"/>
              </w:rPr>
              <w:tab/>
            </w:r>
            <w:r w:rsidR="00D61B9D" w:rsidRPr="00B5006C">
              <w:rPr>
                <w:rStyle w:val="Lienhypertexte"/>
                <w:noProof/>
              </w:rPr>
              <w:t>Diagramme de classe</w:t>
            </w:r>
            <w:r w:rsidR="00D61B9D">
              <w:rPr>
                <w:noProof/>
                <w:webHidden/>
              </w:rPr>
              <w:tab/>
            </w:r>
            <w:r w:rsidR="00D61B9D">
              <w:rPr>
                <w:noProof/>
                <w:webHidden/>
              </w:rPr>
              <w:fldChar w:fldCharType="begin"/>
            </w:r>
            <w:r w:rsidR="00D61B9D">
              <w:rPr>
                <w:noProof/>
                <w:webHidden/>
              </w:rPr>
              <w:instrText xml:space="preserve"> PAGEREF _Toc435039996 \h </w:instrText>
            </w:r>
            <w:r w:rsidR="00D61B9D">
              <w:rPr>
                <w:noProof/>
                <w:webHidden/>
              </w:rPr>
            </w:r>
            <w:r w:rsidR="00D61B9D">
              <w:rPr>
                <w:noProof/>
                <w:webHidden/>
              </w:rPr>
              <w:fldChar w:fldCharType="separate"/>
            </w:r>
            <w:r w:rsidR="00275AE8">
              <w:rPr>
                <w:noProof/>
                <w:webHidden/>
              </w:rPr>
              <w:t>12</w:t>
            </w:r>
            <w:r w:rsidR="00D61B9D">
              <w:rPr>
                <w:noProof/>
                <w:webHidden/>
              </w:rPr>
              <w:fldChar w:fldCharType="end"/>
            </w:r>
          </w:hyperlink>
        </w:p>
        <w:p w14:paraId="60D05008" w14:textId="77777777" w:rsidR="00D61B9D" w:rsidRDefault="00834360">
          <w:pPr>
            <w:pStyle w:val="TM1"/>
            <w:tabs>
              <w:tab w:val="left" w:pos="480"/>
              <w:tab w:val="right" w:leader="dot" w:pos="9350"/>
            </w:tabs>
            <w:rPr>
              <w:rFonts w:asciiTheme="minorHAnsi" w:eastAsiaTheme="minorEastAsia" w:hAnsiTheme="minorHAnsi" w:cstheme="minorBidi"/>
              <w:b w:val="0"/>
              <w:noProof/>
              <w:color w:val="auto"/>
            </w:rPr>
          </w:pPr>
          <w:hyperlink w:anchor="_Toc435039997" w:history="1">
            <w:r w:rsidR="00D61B9D" w:rsidRPr="00B5006C">
              <w:rPr>
                <w:rStyle w:val="Lienhypertexte"/>
                <w:noProof/>
              </w:rPr>
              <w:t>6.</w:t>
            </w:r>
            <w:r w:rsidR="00D61B9D">
              <w:rPr>
                <w:rFonts w:asciiTheme="minorHAnsi" w:eastAsiaTheme="minorEastAsia" w:hAnsiTheme="minorHAnsi" w:cstheme="minorBidi"/>
                <w:b w:val="0"/>
                <w:noProof/>
                <w:color w:val="auto"/>
              </w:rPr>
              <w:tab/>
            </w:r>
            <w:r w:rsidR="00D61B9D" w:rsidRPr="00B5006C">
              <w:rPr>
                <w:rStyle w:val="Lienhypertexte"/>
                <w:noProof/>
              </w:rPr>
              <w:t>Risques Identifiés</w:t>
            </w:r>
            <w:r w:rsidR="00D61B9D">
              <w:rPr>
                <w:noProof/>
                <w:webHidden/>
              </w:rPr>
              <w:tab/>
            </w:r>
            <w:r w:rsidR="00D61B9D">
              <w:rPr>
                <w:noProof/>
                <w:webHidden/>
              </w:rPr>
              <w:fldChar w:fldCharType="begin"/>
            </w:r>
            <w:r w:rsidR="00D61B9D">
              <w:rPr>
                <w:noProof/>
                <w:webHidden/>
              </w:rPr>
              <w:instrText xml:space="preserve"> PAGEREF _Toc435039997 \h </w:instrText>
            </w:r>
            <w:r w:rsidR="00D61B9D">
              <w:rPr>
                <w:noProof/>
                <w:webHidden/>
              </w:rPr>
            </w:r>
            <w:r w:rsidR="00D61B9D">
              <w:rPr>
                <w:noProof/>
                <w:webHidden/>
              </w:rPr>
              <w:fldChar w:fldCharType="separate"/>
            </w:r>
            <w:r w:rsidR="00275AE8">
              <w:rPr>
                <w:noProof/>
                <w:webHidden/>
              </w:rPr>
              <w:t>13</w:t>
            </w:r>
            <w:r w:rsidR="00D61B9D">
              <w:rPr>
                <w:noProof/>
                <w:webHidden/>
              </w:rPr>
              <w:fldChar w:fldCharType="end"/>
            </w:r>
          </w:hyperlink>
        </w:p>
        <w:p w14:paraId="329B2D75"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98" w:history="1">
            <w:r w:rsidR="00D61B9D" w:rsidRPr="00B5006C">
              <w:rPr>
                <w:rStyle w:val="Lienhypertexte"/>
                <w:noProof/>
              </w:rPr>
              <w:t>6.1.</w:t>
            </w:r>
            <w:r w:rsidR="00D61B9D">
              <w:rPr>
                <w:rFonts w:eastAsiaTheme="minorEastAsia" w:cstheme="minorBidi"/>
                <w:noProof/>
                <w:color w:val="auto"/>
                <w:sz w:val="24"/>
                <w:szCs w:val="24"/>
              </w:rPr>
              <w:tab/>
            </w:r>
            <w:r w:rsidR="00D61B9D" w:rsidRPr="00B5006C">
              <w:rPr>
                <w:rStyle w:val="Lienhypertexte"/>
                <w:noProof/>
              </w:rPr>
              <w:t>Choix de la modélisation des données</w:t>
            </w:r>
            <w:r w:rsidR="00D61B9D">
              <w:rPr>
                <w:noProof/>
                <w:webHidden/>
              </w:rPr>
              <w:tab/>
            </w:r>
            <w:r w:rsidR="00D61B9D">
              <w:rPr>
                <w:noProof/>
                <w:webHidden/>
              </w:rPr>
              <w:fldChar w:fldCharType="begin"/>
            </w:r>
            <w:r w:rsidR="00D61B9D">
              <w:rPr>
                <w:noProof/>
                <w:webHidden/>
              </w:rPr>
              <w:instrText xml:space="preserve"> PAGEREF _Toc435039998 \h </w:instrText>
            </w:r>
            <w:r w:rsidR="00D61B9D">
              <w:rPr>
                <w:noProof/>
                <w:webHidden/>
              </w:rPr>
            </w:r>
            <w:r w:rsidR="00D61B9D">
              <w:rPr>
                <w:noProof/>
                <w:webHidden/>
              </w:rPr>
              <w:fldChar w:fldCharType="separate"/>
            </w:r>
            <w:r w:rsidR="00275AE8">
              <w:rPr>
                <w:noProof/>
                <w:webHidden/>
              </w:rPr>
              <w:t>13</w:t>
            </w:r>
            <w:r w:rsidR="00D61B9D">
              <w:rPr>
                <w:noProof/>
                <w:webHidden/>
              </w:rPr>
              <w:fldChar w:fldCharType="end"/>
            </w:r>
          </w:hyperlink>
        </w:p>
        <w:p w14:paraId="062BA039"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39999" w:history="1">
            <w:r w:rsidR="00D61B9D" w:rsidRPr="00B5006C">
              <w:rPr>
                <w:rStyle w:val="Lienhypertexte"/>
                <w:noProof/>
              </w:rPr>
              <w:t>6.2.</w:t>
            </w:r>
            <w:r w:rsidR="00D61B9D">
              <w:rPr>
                <w:rFonts w:eastAsiaTheme="minorEastAsia" w:cstheme="minorBidi"/>
                <w:noProof/>
                <w:color w:val="auto"/>
                <w:sz w:val="24"/>
                <w:szCs w:val="24"/>
              </w:rPr>
              <w:tab/>
            </w:r>
            <w:r w:rsidR="00D61B9D" w:rsidRPr="00B5006C">
              <w:rPr>
                <w:rStyle w:val="Lienhypertexte"/>
                <w:noProof/>
              </w:rPr>
              <w:t>Utilisation de Spring</w:t>
            </w:r>
            <w:r w:rsidR="00D61B9D">
              <w:rPr>
                <w:noProof/>
                <w:webHidden/>
              </w:rPr>
              <w:tab/>
            </w:r>
            <w:r w:rsidR="00D61B9D">
              <w:rPr>
                <w:noProof/>
                <w:webHidden/>
              </w:rPr>
              <w:fldChar w:fldCharType="begin"/>
            </w:r>
            <w:r w:rsidR="00D61B9D">
              <w:rPr>
                <w:noProof/>
                <w:webHidden/>
              </w:rPr>
              <w:instrText xml:space="preserve"> PAGEREF _Toc435039999 \h </w:instrText>
            </w:r>
            <w:r w:rsidR="00D61B9D">
              <w:rPr>
                <w:noProof/>
                <w:webHidden/>
              </w:rPr>
            </w:r>
            <w:r w:rsidR="00D61B9D">
              <w:rPr>
                <w:noProof/>
                <w:webHidden/>
              </w:rPr>
              <w:fldChar w:fldCharType="separate"/>
            </w:r>
            <w:r w:rsidR="00275AE8">
              <w:rPr>
                <w:noProof/>
                <w:webHidden/>
              </w:rPr>
              <w:t>13</w:t>
            </w:r>
            <w:r w:rsidR="00D61B9D">
              <w:rPr>
                <w:noProof/>
                <w:webHidden/>
              </w:rPr>
              <w:fldChar w:fldCharType="end"/>
            </w:r>
          </w:hyperlink>
        </w:p>
        <w:p w14:paraId="52AE5F75"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40000" w:history="1">
            <w:r w:rsidR="00D61B9D" w:rsidRPr="00B5006C">
              <w:rPr>
                <w:rStyle w:val="Lienhypertexte"/>
                <w:noProof/>
              </w:rPr>
              <w:t>6.3.</w:t>
            </w:r>
            <w:r w:rsidR="00D61B9D">
              <w:rPr>
                <w:rFonts w:eastAsiaTheme="minorEastAsia" w:cstheme="minorBidi"/>
                <w:noProof/>
                <w:color w:val="auto"/>
                <w:sz w:val="24"/>
                <w:szCs w:val="24"/>
              </w:rPr>
              <w:tab/>
            </w:r>
            <w:r w:rsidR="00D61B9D" w:rsidRPr="00B5006C">
              <w:rPr>
                <w:rStyle w:val="Lienhypertexte"/>
                <w:noProof/>
              </w:rPr>
              <w:t>Utilisation d’un SGBD orienté graphe</w:t>
            </w:r>
            <w:r w:rsidR="00D61B9D">
              <w:rPr>
                <w:noProof/>
                <w:webHidden/>
              </w:rPr>
              <w:tab/>
            </w:r>
            <w:r w:rsidR="00D61B9D">
              <w:rPr>
                <w:noProof/>
                <w:webHidden/>
              </w:rPr>
              <w:fldChar w:fldCharType="begin"/>
            </w:r>
            <w:r w:rsidR="00D61B9D">
              <w:rPr>
                <w:noProof/>
                <w:webHidden/>
              </w:rPr>
              <w:instrText xml:space="preserve"> PAGEREF _Toc435040000 \h </w:instrText>
            </w:r>
            <w:r w:rsidR="00D61B9D">
              <w:rPr>
                <w:noProof/>
                <w:webHidden/>
              </w:rPr>
            </w:r>
            <w:r w:rsidR="00D61B9D">
              <w:rPr>
                <w:noProof/>
                <w:webHidden/>
              </w:rPr>
              <w:fldChar w:fldCharType="separate"/>
            </w:r>
            <w:r w:rsidR="00275AE8">
              <w:rPr>
                <w:noProof/>
                <w:webHidden/>
              </w:rPr>
              <w:t>13</w:t>
            </w:r>
            <w:r w:rsidR="00D61B9D">
              <w:rPr>
                <w:noProof/>
                <w:webHidden/>
              </w:rPr>
              <w:fldChar w:fldCharType="end"/>
            </w:r>
          </w:hyperlink>
        </w:p>
        <w:p w14:paraId="0690E08D" w14:textId="77777777" w:rsidR="00D61B9D" w:rsidRDefault="00834360">
          <w:pPr>
            <w:pStyle w:val="TM2"/>
            <w:tabs>
              <w:tab w:val="left" w:pos="720"/>
              <w:tab w:val="right" w:leader="dot" w:pos="9350"/>
            </w:tabs>
            <w:rPr>
              <w:rFonts w:eastAsiaTheme="minorEastAsia" w:cstheme="minorBidi"/>
              <w:noProof/>
              <w:color w:val="auto"/>
              <w:sz w:val="24"/>
              <w:szCs w:val="24"/>
            </w:rPr>
          </w:pPr>
          <w:hyperlink w:anchor="_Toc435040001" w:history="1">
            <w:r w:rsidR="00D61B9D" w:rsidRPr="00B5006C">
              <w:rPr>
                <w:rStyle w:val="Lienhypertexte"/>
                <w:noProof/>
              </w:rPr>
              <w:t>6.4.</w:t>
            </w:r>
            <w:r w:rsidR="00D61B9D">
              <w:rPr>
                <w:rFonts w:eastAsiaTheme="minorEastAsia" w:cstheme="minorBidi"/>
                <w:noProof/>
                <w:color w:val="auto"/>
                <w:sz w:val="24"/>
                <w:szCs w:val="24"/>
              </w:rPr>
              <w:tab/>
            </w:r>
            <w:r w:rsidR="00D61B9D" w:rsidRPr="00B5006C">
              <w:rPr>
                <w:rStyle w:val="Lienhypertexte"/>
                <w:noProof/>
              </w:rPr>
              <w:t>Développement de fonctionnalités de faible importance</w:t>
            </w:r>
            <w:r w:rsidR="00D61B9D">
              <w:rPr>
                <w:noProof/>
                <w:webHidden/>
              </w:rPr>
              <w:tab/>
            </w:r>
            <w:r w:rsidR="00D61B9D">
              <w:rPr>
                <w:noProof/>
                <w:webHidden/>
              </w:rPr>
              <w:fldChar w:fldCharType="begin"/>
            </w:r>
            <w:r w:rsidR="00D61B9D">
              <w:rPr>
                <w:noProof/>
                <w:webHidden/>
              </w:rPr>
              <w:instrText xml:space="preserve"> PAGEREF _Toc435040001 \h </w:instrText>
            </w:r>
            <w:r w:rsidR="00D61B9D">
              <w:rPr>
                <w:noProof/>
                <w:webHidden/>
              </w:rPr>
            </w:r>
            <w:r w:rsidR="00D61B9D">
              <w:rPr>
                <w:noProof/>
                <w:webHidden/>
              </w:rPr>
              <w:fldChar w:fldCharType="separate"/>
            </w:r>
            <w:r w:rsidR="00275AE8">
              <w:rPr>
                <w:noProof/>
                <w:webHidden/>
              </w:rPr>
              <w:t>14</w:t>
            </w:r>
            <w:r w:rsidR="00D61B9D">
              <w:rPr>
                <w:noProof/>
                <w:webHidden/>
              </w:rPr>
              <w:fldChar w:fldCharType="end"/>
            </w:r>
          </w:hyperlink>
        </w:p>
        <w:p w14:paraId="268D4451" w14:textId="403CCAA2" w:rsidR="003D4906" w:rsidRDefault="003D4906">
          <w:r>
            <w:rPr>
              <w:b/>
              <w:bCs/>
              <w:noProof/>
            </w:rPr>
            <w:fldChar w:fldCharType="end"/>
          </w:r>
        </w:p>
      </w:sdtContent>
    </w:sdt>
    <w:p w14:paraId="5EF1DF0E" w14:textId="77777777" w:rsidR="00A93256" w:rsidRDefault="00A93256">
      <w:pPr>
        <w:spacing w:after="160" w:line="259" w:lineRule="auto"/>
        <w:rPr>
          <w:color w:val="2E74B5" w:themeColor="accent1" w:themeShade="BF"/>
          <w:sz w:val="40"/>
          <w:szCs w:val="40"/>
        </w:rPr>
      </w:pPr>
      <w:r>
        <w:br w:type="page"/>
      </w:r>
    </w:p>
    <w:p w14:paraId="3072EFFA" w14:textId="4C2FC052" w:rsidR="006650E1" w:rsidRPr="006650E1" w:rsidRDefault="00931428" w:rsidP="006D707E">
      <w:pPr>
        <w:pStyle w:val="TitreL1"/>
        <w:rPr>
          <w:rPrChange w:id="6" w:author="Jordan" w:date="2015-11-11T13:17:00Z">
            <w:rPr>
              <w:color w:val="434343"/>
            </w:rPr>
          </w:rPrChange>
        </w:rPr>
      </w:pPr>
      <w:bookmarkStart w:id="7" w:name="_Toc435039973"/>
      <w:r w:rsidRPr="003E4805">
        <w:lastRenderedPageBreak/>
        <w:t>Introduction</w:t>
      </w:r>
      <w:bookmarkStart w:id="8" w:name="h.6l965cpyqsnv" w:colFirst="0" w:colLast="0"/>
      <w:bookmarkEnd w:id="7"/>
      <w:bookmarkEnd w:id="8"/>
    </w:p>
    <w:p w14:paraId="446D1220" w14:textId="77777777" w:rsidR="00931428" w:rsidRPr="003E4805" w:rsidRDefault="00931428" w:rsidP="00163202">
      <w:pPr>
        <w:pStyle w:val="TitreL2"/>
        <w:rPr>
          <w:sz w:val="40"/>
          <w:szCs w:val="40"/>
        </w:rPr>
      </w:pPr>
      <w:bookmarkStart w:id="9" w:name="_Toc435039974"/>
      <w:r w:rsidRPr="003E4805">
        <w:t>Contexte</w:t>
      </w:r>
      <w:bookmarkEnd w:id="9"/>
    </w:p>
    <w:p w14:paraId="275D3A55" w14:textId="32594F55" w:rsidR="00032528" w:rsidRPr="00032528" w:rsidRDefault="00032528" w:rsidP="001F46C7">
      <w:pPr>
        <w:pStyle w:val="Normalcorps"/>
        <w:ind w:firstLine="360"/>
        <w:rPr>
          <w:rFonts w:ascii="Times New Roman" w:hAnsi="Times New Roman"/>
          <w:color w:val="auto"/>
        </w:rPr>
      </w:pPr>
      <w:r w:rsidRPr="00032528">
        <w:t xml:space="preserve">Afin de nous permettre de mettre en </w:t>
      </w:r>
      <w:r w:rsidR="00276030" w:rsidRPr="00032528">
        <w:t>œuvre</w:t>
      </w:r>
      <w:r w:rsidRPr="00032528">
        <w:t xml:space="preserve"> les connaissances acquises au cours de ce semestre dans différents domaines, un projet requérant l’utilisation de</w:t>
      </w:r>
      <w:del w:id="10" w:author="Jordan" w:date="2015-11-11T13:15:00Z">
        <w:r w:rsidRPr="00032528" w:rsidDel="0021118F">
          <w:delText>s</w:delText>
        </w:r>
      </w:del>
      <w:r w:rsidRPr="00032528">
        <w:t xml:space="preserve"> toutes ces notions nous a été confié.</w:t>
      </w:r>
    </w:p>
    <w:p w14:paraId="3E938727" w14:textId="77777777" w:rsidR="00032528" w:rsidRPr="00032528" w:rsidRDefault="00032528" w:rsidP="00032528">
      <w:pPr>
        <w:pStyle w:val="Normalcorps"/>
        <w:rPr>
          <w:rFonts w:ascii="Times New Roman" w:hAnsi="Times New Roman"/>
          <w:color w:val="auto"/>
        </w:rPr>
      </w:pPr>
      <w:r w:rsidRPr="00032528">
        <w:t>Ce projet met en jeu 4 unités d’enseignements :</w:t>
      </w:r>
    </w:p>
    <w:p w14:paraId="3CB4A674" w14:textId="77777777" w:rsidR="00032528" w:rsidRPr="00032528" w:rsidRDefault="00032528" w:rsidP="00032528">
      <w:pPr>
        <w:pStyle w:val="Normalcorps"/>
        <w:rPr>
          <w:rFonts w:ascii="Times New Roman" w:eastAsia="Times New Roman" w:hAnsi="Times New Roman"/>
          <w:color w:val="auto"/>
        </w:rPr>
      </w:pPr>
    </w:p>
    <w:p w14:paraId="79628E53" w14:textId="77777777" w:rsidR="00032528" w:rsidRPr="00032528" w:rsidRDefault="00032528" w:rsidP="00032528">
      <w:pPr>
        <w:pStyle w:val="Normalcorps"/>
        <w:numPr>
          <w:ilvl w:val="0"/>
          <w:numId w:val="22"/>
        </w:numPr>
      </w:pPr>
      <w:r w:rsidRPr="00032528">
        <w:rPr>
          <w:b/>
          <w:bCs/>
        </w:rPr>
        <w:t>MIF13 - Développement d’Applications Web :</w:t>
      </w:r>
      <w:r w:rsidRPr="00032528">
        <w:t xml:space="preserve"> Nous utiliserons différentes technologies web afin de développer une application client/serveur.</w:t>
      </w:r>
    </w:p>
    <w:p w14:paraId="54FAEC5B" w14:textId="77777777" w:rsidR="00032528" w:rsidRPr="00032528" w:rsidRDefault="00032528" w:rsidP="00032528">
      <w:pPr>
        <w:pStyle w:val="Normalcorps"/>
        <w:numPr>
          <w:ilvl w:val="0"/>
          <w:numId w:val="22"/>
        </w:numPr>
      </w:pPr>
      <w:r w:rsidRPr="00032528">
        <w:rPr>
          <w:b/>
          <w:bCs/>
        </w:rPr>
        <w:t>MIF18 - Base de Données Appliquées au Web :</w:t>
      </w:r>
      <w:r w:rsidRPr="00032528">
        <w:t xml:space="preserve"> Le serveur devra interagir avec une base de donnée</w:t>
      </w:r>
      <w:ins w:id="11" w:author="Jordan" w:date="2015-11-11T13:16:00Z">
        <w:r w:rsidR="0021118F">
          <w:t>s</w:t>
        </w:r>
      </w:ins>
      <w:r w:rsidRPr="00032528">
        <w:t>.</w:t>
      </w:r>
    </w:p>
    <w:p w14:paraId="394A2F9B" w14:textId="77777777" w:rsidR="00032528" w:rsidRPr="00032528" w:rsidRDefault="00032528" w:rsidP="00032528">
      <w:pPr>
        <w:pStyle w:val="Normalcorps"/>
        <w:numPr>
          <w:ilvl w:val="0"/>
          <w:numId w:val="22"/>
        </w:numPr>
      </w:pPr>
      <w:r w:rsidRPr="00032528">
        <w:rPr>
          <w:b/>
          <w:bCs/>
        </w:rPr>
        <w:t>MIF16 - Conduite de Projet :</w:t>
      </w:r>
      <w:r w:rsidRPr="00032528">
        <w:t xml:space="preserve"> Afin de mener le projet à bien, il nous faudra faire preuve de communication et d’une bonne gestion des différentes tâches dans l’équipe.</w:t>
      </w:r>
    </w:p>
    <w:p w14:paraId="6E113143" w14:textId="77777777" w:rsidR="00032528" w:rsidRPr="00032528" w:rsidRDefault="00032528" w:rsidP="00032528">
      <w:pPr>
        <w:pStyle w:val="Normalcorps"/>
        <w:numPr>
          <w:ilvl w:val="0"/>
          <w:numId w:val="22"/>
        </w:numPr>
      </w:pPr>
      <w:r w:rsidRPr="00032528">
        <w:rPr>
          <w:b/>
          <w:bCs/>
        </w:rPr>
        <w:t>MIF17 - Génie Logiciel :</w:t>
      </w:r>
      <w:r w:rsidRPr="00032528">
        <w:t xml:space="preserve"> L’utilisation des bons outils (Diagramme de classe, Cas d’utilisation, …) nous permettra d’avoir une meilleure vision des tenants et des aboutissants du projet.</w:t>
      </w:r>
    </w:p>
    <w:p w14:paraId="249BBD05" w14:textId="77777777" w:rsidR="00750E82" w:rsidRDefault="00032528">
      <w:pPr>
        <w:pStyle w:val="Normalcorps"/>
        <w:rPr>
          <w:del w:id="12" w:author="Jordan" w:date="2015-11-11T13:16:00Z"/>
        </w:rPr>
        <w:pPrChange w:id="13" w:author="Jordan" w:date="2015-11-11T13:16:00Z">
          <w:pPr>
            <w:jc w:val="both"/>
          </w:pPr>
        </w:pPrChange>
      </w:pPr>
      <w:r w:rsidRPr="00032528">
        <w:rPr>
          <w:rFonts w:ascii="Times New Roman" w:hAnsi="Times New Roman"/>
          <w:color w:val="auto"/>
        </w:rPr>
        <w:br/>
      </w:r>
      <w:r w:rsidRPr="00032528">
        <w:t>Nous sommes 6 étudiants à travailler sur ce projet, et nous disposons de 6 semaines pour le réaliser.</w:t>
      </w:r>
    </w:p>
    <w:p w14:paraId="05AF2F07" w14:textId="77777777" w:rsidR="00750E82" w:rsidRDefault="00750E82">
      <w:pPr>
        <w:pStyle w:val="Normalcorps"/>
        <w:pPrChange w:id="14" w:author="Jordan" w:date="2015-11-11T13:16:00Z">
          <w:pPr>
            <w:jc w:val="both"/>
          </w:pPr>
        </w:pPrChange>
      </w:pPr>
    </w:p>
    <w:p w14:paraId="2CABDA97" w14:textId="77777777" w:rsidR="00931428" w:rsidRDefault="00931428" w:rsidP="00163202">
      <w:pPr>
        <w:pStyle w:val="TitreL2"/>
      </w:pPr>
      <w:bookmarkStart w:id="15" w:name="h.utvnwxagok4x" w:colFirst="0" w:colLast="0"/>
      <w:bookmarkStart w:id="16" w:name="_Toc435039975"/>
      <w:bookmarkEnd w:id="15"/>
      <w:r w:rsidRPr="003E4805">
        <w:t>Objectif</w:t>
      </w:r>
      <w:bookmarkEnd w:id="16"/>
    </w:p>
    <w:p w14:paraId="57ED8B6D" w14:textId="77777777" w:rsidR="009C2A03" w:rsidRPr="009C2A03" w:rsidRDefault="009C2A03" w:rsidP="000936F1">
      <w:pPr>
        <w:pStyle w:val="Normalcorps"/>
        <w:ind w:firstLine="360"/>
      </w:pPr>
      <w:r w:rsidRPr="009C2A03">
        <w:t xml:space="preserve">Le but du projet est de créer un </w:t>
      </w:r>
      <w:proofErr w:type="spellStart"/>
      <w:r w:rsidRPr="009C2A03">
        <w:rPr>
          <w:i/>
          <w:iCs/>
        </w:rPr>
        <w:t>backend</w:t>
      </w:r>
      <w:proofErr w:type="spellEnd"/>
      <w:r w:rsidRPr="009C2A03">
        <w:t xml:space="preserve"> pour </w:t>
      </w:r>
      <w:proofErr w:type="spellStart"/>
      <w:r w:rsidRPr="009C2A03">
        <w:t>Sympozer</w:t>
      </w:r>
      <w:proofErr w:type="spellEnd"/>
      <w:r w:rsidRPr="009C2A03">
        <w:t xml:space="preserve">, une application web permettant de gérer des évènements de type Conférence. </w:t>
      </w:r>
    </w:p>
    <w:p w14:paraId="4F0AB3C2" w14:textId="77777777" w:rsidR="00750E82" w:rsidRDefault="009C2A03">
      <w:pPr>
        <w:pStyle w:val="Normalcorps"/>
        <w:rPr>
          <w:del w:id="17" w:author="Jordan" w:date="2015-11-11T13:17:00Z"/>
          <w:rFonts w:eastAsiaTheme="minorHAnsi" w:cs="Times New Roman"/>
        </w:rPr>
        <w:pPrChange w:id="18" w:author="Jordan" w:date="2015-11-11T13:17:00Z">
          <w:pPr>
            <w:ind w:firstLine="720"/>
            <w:jc w:val="both"/>
          </w:pPr>
        </w:pPrChange>
      </w:pPr>
      <w:r w:rsidRPr="009C2A03">
        <w:rPr>
          <w:rFonts w:eastAsiaTheme="minorHAnsi" w:cs="Times New Roman"/>
        </w:rPr>
        <w:t>Notre application devra pouvoir gérer l’inscription et la connexion des utilisateurs, la modification des données d’une conférence, l’exportation ainsi que l’importation de certains fichiers décrivant les données relatives à une conférence.</w:t>
      </w:r>
    </w:p>
    <w:p w14:paraId="689EE72D" w14:textId="77777777" w:rsidR="00750E82" w:rsidRDefault="00750E82">
      <w:pPr>
        <w:pStyle w:val="Normalcorps"/>
        <w:rPr>
          <w:del w:id="19" w:author="Jordan" w:date="2015-11-11T13:17:00Z"/>
          <w:rFonts w:ascii="Times New Roman" w:eastAsia="Times New Roman" w:hAnsi="Times New Roman" w:cs="Times New Roman"/>
          <w:color w:val="auto"/>
        </w:rPr>
        <w:pPrChange w:id="20" w:author="Jordan" w:date="2015-11-11T13:17:00Z">
          <w:pPr>
            <w:ind w:firstLine="720"/>
            <w:jc w:val="both"/>
          </w:pPr>
        </w:pPrChange>
      </w:pPr>
    </w:p>
    <w:p w14:paraId="3317910D" w14:textId="77777777" w:rsidR="00750E82" w:rsidRDefault="00750E82">
      <w:pPr>
        <w:pStyle w:val="Normalcorps"/>
        <w:pPrChange w:id="21" w:author="Jordan" w:date="2015-11-11T13:17:00Z">
          <w:pPr>
            <w:ind w:firstLine="720"/>
            <w:jc w:val="both"/>
          </w:pPr>
        </w:pPrChange>
      </w:pPr>
    </w:p>
    <w:p w14:paraId="2A246230" w14:textId="77777777" w:rsidR="00931428" w:rsidRDefault="00931428" w:rsidP="00163202">
      <w:pPr>
        <w:pStyle w:val="TitreL2"/>
      </w:pPr>
      <w:bookmarkStart w:id="22" w:name="h.n4u9fgpwckxe" w:colFirst="0" w:colLast="0"/>
      <w:bookmarkStart w:id="23" w:name="_Toc435039976"/>
      <w:bookmarkEnd w:id="22"/>
      <w:r w:rsidRPr="003E4805">
        <w:t>Contraintes</w:t>
      </w:r>
      <w:bookmarkEnd w:id="23"/>
    </w:p>
    <w:p w14:paraId="50D78355" w14:textId="77777777" w:rsidR="00AE095D" w:rsidRPr="00AE095D" w:rsidRDefault="00AE095D" w:rsidP="00D61B9D">
      <w:pPr>
        <w:pStyle w:val="Normalcorps"/>
        <w:ind w:firstLine="360"/>
        <w:rPr>
          <w:rFonts w:ascii="Times New Roman" w:hAnsi="Times New Roman"/>
          <w:color w:val="auto"/>
        </w:rPr>
      </w:pPr>
      <w:r w:rsidRPr="00AE095D">
        <w:t>La réalisation du projet sera soumise à différents types de contraintes.</w:t>
      </w:r>
    </w:p>
    <w:p w14:paraId="148A5C27" w14:textId="77777777" w:rsidR="00AE095D" w:rsidRPr="00AE095D" w:rsidRDefault="00AE095D" w:rsidP="000040FB">
      <w:pPr>
        <w:pStyle w:val="Normalcorps"/>
        <w:rPr>
          <w:rFonts w:ascii="Times New Roman" w:hAnsi="Times New Roman"/>
          <w:color w:val="auto"/>
        </w:rPr>
      </w:pPr>
      <w:r w:rsidRPr="00AE095D">
        <w:t xml:space="preserve">Premièrement, des contraintes temporelles puisque plusieurs rendus sont prévus à différentes étapes du projet : </w:t>
      </w:r>
    </w:p>
    <w:p w14:paraId="1AFE0223" w14:textId="77777777" w:rsidR="00AE095D" w:rsidRPr="00AE095D" w:rsidRDefault="00AE095D" w:rsidP="00301AC2">
      <w:pPr>
        <w:pStyle w:val="Normalcorps"/>
        <w:numPr>
          <w:ilvl w:val="0"/>
          <w:numId w:val="22"/>
        </w:numPr>
      </w:pPr>
      <w:r w:rsidRPr="00AE095D">
        <w:t xml:space="preserve">Document d’étude préliminaire </w:t>
      </w:r>
      <w:ins w:id="24" w:author="Jordan" w:date="2015-11-11T13:17:00Z">
        <w:r w:rsidR="006650E1">
          <w:t>à</w:t>
        </w:r>
      </w:ins>
      <w:del w:id="25" w:author="Jordan" w:date="2015-11-11T13:17:00Z">
        <w:r w:rsidRPr="00AE095D" w:rsidDel="006650E1">
          <w:delText>a</w:delText>
        </w:r>
      </w:del>
      <w:r w:rsidRPr="00AE095D">
        <w:t xml:space="preserve"> rendre le 11/11/2015</w:t>
      </w:r>
    </w:p>
    <w:p w14:paraId="1DA4B483" w14:textId="77777777" w:rsidR="00AE095D" w:rsidRPr="00AE095D" w:rsidRDefault="00AE095D" w:rsidP="00301AC2">
      <w:pPr>
        <w:pStyle w:val="Normalcorps"/>
        <w:numPr>
          <w:ilvl w:val="0"/>
          <w:numId w:val="22"/>
        </w:numPr>
      </w:pPr>
      <w:r w:rsidRPr="00AE095D">
        <w:t>Démonstration du travail effectué le 4/11/2015</w:t>
      </w:r>
    </w:p>
    <w:p w14:paraId="52ADB71E" w14:textId="77777777" w:rsidR="00AE095D" w:rsidRPr="00AE095D" w:rsidRDefault="00AE095D" w:rsidP="00301AC2">
      <w:pPr>
        <w:pStyle w:val="Normalcorps"/>
        <w:numPr>
          <w:ilvl w:val="0"/>
          <w:numId w:val="22"/>
        </w:numPr>
      </w:pPr>
      <w:r w:rsidRPr="00AE095D">
        <w:t>Soutenance de projet le 7/12/2015</w:t>
      </w:r>
    </w:p>
    <w:p w14:paraId="3764A711" w14:textId="3A4BFAC9" w:rsidR="00AE095D" w:rsidRPr="00AE095D" w:rsidRDefault="00AE095D" w:rsidP="000040FB">
      <w:pPr>
        <w:pStyle w:val="Normalcorps"/>
        <w:rPr>
          <w:rFonts w:ascii="Times New Roman" w:hAnsi="Times New Roman"/>
          <w:color w:val="auto"/>
        </w:rPr>
      </w:pPr>
      <w:r w:rsidRPr="00AE095D">
        <w:lastRenderedPageBreak/>
        <w:t xml:space="preserve">Deuxièmement, des contraintes techniques, afin de satisfaire au mieux les besoins du client. Nous utiliserons donc les outils et technologies de développement </w:t>
      </w:r>
      <w:r w:rsidR="00C347D0">
        <w:t>suivants</w:t>
      </w:r>
      <w:r w:rsidR="00F847CE" w:rsidRPr="00AE095D">
        <w:t xml:space="preserve"> :</w:t>
      </w:r>
    </w:p>
    <w:p w14:paraId="2B69FBBD" w14:textId="77777777" w:rsidR="00AE095D" w:rsidRPr="00AE095D" w:rsidRDefault="00AE095D" w:rsidP="000040FB">
      <w:pPr>
        <w:pStyle w:val="Normalcorps"/>
      </w:pPr>
      <w:r w:rsidRPr="00AE095D">
        <w:t>Coté client (HTML,</w:t>
      </w:r>
      <w:r w:rsidR="00F847CE">
        <w:t xml:space="preserve"> </w:t>
      </w:r>
      <w:r w:rsidR="00F847CE" w:rsidRPr="00AE095D">
        <w:t>JavaScript</w:t>
      </w:r>
      <w:r w:rsidRPr="00AE095D">
        <w:t>)</w:t>
      </w:r>
    </w:p>
    <w:p w14:paraId="1BEB3CDB" w14:textId="77777777" w:rsidR="00AE095D" w:rsidRPr="00AE095D" w:rsidRDefault="00AE095D" w:rsidP="000040FB">
      <w:pPr>
        <w:pStyle w:val="Normalcorps"/>
      </w:pPr>
      <w:r w:rsidRPr="00AE095D">
        <w:t>Coté serveur (Java,</w:t>
      </w:r>
      <w:r w:rsidR="00F847CE">
        <w:t xml:space="preserve"> </w:t>
      </w:r>
      <w:r w:rsidRPr="00AE095D">
        <w:t>Servlet,</w:t>
      </w:r>
      <w:r w:rsidR="00F847CE">
        <w:t xml:space="preserve"> </w:t>
      </w:r>
      <w:r w:rsidRPr="00AE095D">
        <w:t>JSP)</w:t>
      </w:r>
    </w:p>
    <w:p w14:paraId="2A8A6411" w14:textId="3BA584AF" w:rsidR="00AE095D" w:rsidRPr="00AE095D" w:rsidRDefault="00AE095D" w:rsidP="000040FB">
      <w:pPr>
        <w:pStyle w:val="Normalcorps"/>
      </w:pPr>
      <w:r w:rsidRPr="00AE095D">
        <w:t>Modèle: deux bases de</w:t>
      </w:r>
      <w:r w:rsidR="00C347D0">
        <w:t xml:space="preserve"> données différentes</w:t>
      </w:r>
      <w:r w:rsidRPr="00AE095D">
        <w:t xml:space="preserve">: une relationnelle et l’autre non relationnelle (utilisation de RDF via l’API Jena ou </w:t>
      </w:r>
      <w:proofErr w:type="spellStart"/>
      <w:r w:rsidRPr="00AE095D">
        <w:t>MongoDB</w:t>
      </w:r>
      <w:proofErr w:type="spellEnd"/>
      <w:r w:rsidRPr="00AE095D">
        <w:t xml:space="preserve">). Concernant les requêtes associées, elles dépendront des BDD utilisées (SPARQL/RDF, SQL/relationnelles). </w:t>
      </w:r>
    </w:p>
    <w:p w14:paraId="36526C48" w14:textId="126C6CC8" w:rsidR="00750E82" w:rsidRDefault="00AE095D">
      <w:pPr>
        <w:pStyle w:val="Normalcorps"/>
        <w:rPr>
          <w:rFonts w:eastAsia="Times New Roman"/>
        </w:rPr>
        <w:pPrChange w:id="26" w:author="Jordan" w:date="2015-11-11T15:45:00Z">
          <w:pPr/>
        </w:pPrChange>
      </w:pPr>
      <w:r w:rsidRPr="00AE095D">
        <w:rPr>
          <w:rFonts w:eastAsia="Times New Roman"/>
        </w:rPr>
        <w:t xml:space="preserve">Les formats entrant en ligne de compte dans la communication entre le client et le serveur pourront </w:t>
      </w:r>
      <w:r w:rsidR="00F847CE" w:rsidRPr="00AE095D">
        <w:rPr>
          <w:rFonts w:eastAsia="Times New Roman"/>
        </w:rPr>
        <w:t>être</w:t>
      </w:r>
      <w:r w:rsidR="00F847CE">
        <w:rPr>
          <w:rFonts w:eastAsia="Times New Roman"/>
        </w:rPr>
        <w:t xml:space="preserve"> du XML, du JSON, du CSV ou du </w:t>
      </w:r>
      <w:r w:rsidRPr="00AE095D">
        <w:rPr>
          <w:rFonts w:eastAsia="Times New Roman"/>
        </w:rPr>
        <w:t xml:space="preserve">HTML selon le choix du client. Le Framework de développement sera Spring MVC, qui permet d’employer les patterns MVC et DAO que nous utiliserons dans notre architecture. Pour travailler de manière efficace, nous nous conformerons à la méthode de travail Itérative </w:t>
      </w:r>
      <w:proofErr w:type="spellStart"/>
      <w:r w:rsidRPr="00AE095D">
        <w:rPr>
          <w:rFonts w:eastAsia="Times New Roman"/>
        </w:rPr>
        <w:t>Scrum</w:t>
      </w:r>
      <w:proofErr w:type="spellEnd"/>
      <w:r w:rsidRPr="00AE095D">
        <w:rPr>
          <w:rFonts w:eastAsia="Times New Roman"/>
        </w:rPr>
        <w:t>, et nous nous servirons notamment de la forge de l’université comme gestionnaire de version.</w:t>
      </w:r>
    </w:p>
    <w:p w14:paraId="6495FA1D" w14:textId="77777777" w:rsidR="005353B6" w:rsidRDefault="005353B6" w:rsidP="005353B6">
      <w:pPr>
        <w:pStyle w:val="Normalcorps"/>
        <w:rPr>
          <w:rFonts w:eastAsia="Times New Roman"/>
        </w:rPr>
      </w:pPr>
    </w:p>
    <w:p w14:paraId="0B266905" w14:textId="5864317D" w:rsidR="005353B6" w:rsidRPr="005353B6" w:rsidRDefault="005353B6" w:rsidP="005353B6">
      <w:pPr>
        <w:pStyle w:val="TitreL1"/>
        <w:rPr>
          <w:rFonts w:ascii="Times New Roman" w:hAnsi="Times New Roman"/>
          <w:color w:val="auto"/>
        </w:rPr>
      </w:pPr>
      <w:bookmarkStart w:id="27" w:name="_Toc435039977"/>
      <w:r>
        <w:t>Cas d’utilisations</w:t>
      </w:r>
      <w:bookmarkEnd w:id="27"/>
    </w:p>
    <w:p w14:paraId="1310C5C6" w14:textId="6415853F" w:rsidR="005C599B" w:rsidRPr="00D427BA" w:rsidRDefault="005C599B" w:rsidP="00D427BA">
      <w:pPr>
        <w:pStyle w:val="Normalcorps"/>
        <w:ind w:firstLine="426"/>
      </w:pPr>
      <w:r w:rsidRPr="005C599B">
        <w:t>L’application va proposer de nombreuses fonctionnalités à ses utilisateu</w:t>
      </w:r>
      <w:r w:rsidR="00C347D0">
        <w:t xml:space="preserve">rs, mais celles-ci ne seront pas </w:t>
      </w:r>
      <w:r w:rsidRPr="005C599B">
        <w:t xml:space="preserve">accessibles à tous car certaines d’entre elles </w:t>
      </w:r>
      <w:del w:id="28" w:author="Jordan" w:date="2015-11-11T13:19:00Z">
        <w:r w:rsidRPr="005C599B" w:rsidDel="006650E1">
          <w:delText>nécéssitent</w:delText>
        </w:r>
      </w:del>
      <w:ins w:id="29" w:author="Jordan" w:date="2015-11-11T13:19:00Z">
        <w:r w:rsidR="006650E1" w:rsidRPr="005C599B">
          <w:t>nécessitent</w:t>
        </w:r>
      </w:ins>
      <w:r w:rsidRPr="005C599B">
        <w:t xml:space="preserve"> de posséder des droits particuliers. Nous allons brièvement présenter ces fonctionnalités. Des explications plus détaillées viendront ensuite sous forme de cas d’utilisations.</w:t>
      </w:r>
    </w:p>
    <w:p w14:paraId="27C50380" w14:textId="77777777" w:rsidR="00D427BA" w:rsidRDefault="00D427BA" w:rsidP="005C599B">
      <w:pPr>
        <w:pStyle w:val="Normalcorps"/>
      </w:pPr>
    </w:p>
    <w:p w14:paraId="057FF894" w14:textId="77777777" w:rsidR="005C599B" w:rsidRPr="005C599B" w:rsidRDefault="005C599B" w:rsidP="005C599B">
      <w:pPr>
        <w:pStyle w:val="Normalcorps"/>
        <w:rPr>
          <w:rFonts w:ascii="Times New Roman" w:hAnsi="Times New Roman"/>
          <w:color w:val="auto"/>
        </w:rPr>
      </w:pPr>
      <w:r w:rsidRPr="005C599B">
        <w:t>Les utilisateurs non-connectés pourront créer un compte dans l’application en fournissant simplement un nom, un prénom et une adresse email. Cela leur permettra ensuite de se connecter à l’application pour être en mesure de créer une nouvelle conférence.</w:t>
      </w:r>
    </w:p>
    <w:p w14:paraId="196FE95C" w14:textId="77777777" w:rsidR="006D707E" w:rsidRDefault="006D707E" w:rsidP="005C599B">
      <w:pPr>
        <w:pStyle w:val="Normalcorps"/>
        <w:rPr>
          <w:ins w:id="30" w:author="Jordan" w:date="2015-11-11T13:19:00Z"/>
        </w:rPr>
      </w:pPr>
    </w:p>
    <w:p w14:paraId="75582C9C" w14:textId="77777777" w:rsidR="005C599B" w:rsidRPr="006D707E" w:rsidRDefault="005C599B" w:rsidP="005C599B">
      <w:pPr>
        <w:pStyle w:val="Normalcorps"/>
        <w:rPr>
          <w:rPrChange w:id="31" w:author="Jordan" w:date="2015-11-11T15:45:00Z">
            <w:rPr>
              <w:rFonts w:ascii="Times New Roman" w:hAnsi="Times New Roman"/>
              <w:color w:val="auto"/>
            </w:rPr>
          </w:rPrChange>
        </w:rPr>
      </w:pPr>
      <w:del w:id="32" w:author="Jordan" w:date="2015-11-11T15:45:00Z">
        <w:r w:rsidRPr="005C599B" w:rsidDel="006D707E">
          <w:br/>
        </w:r>
      </w:del>
      <w:r w:rsidRPr="005C599B">
        <w:t xml:space="preserve">Les utilisateurs identifiés comme </w:t>
      </w:r>
      <w:ins w:id="33" w:author="Jordan" w:date="2015-11-11T13:19:00Z">
        <w:r w:rsidR="006650E1">
          <w:rPr>
            <w:i/>
            <w:iCs/>
          </w:rPr>
          <w:t>A</w:t>
        </w:r>
      </w:ins>
      <w:del w:id="34" w:author="Jordan" w:date="2015-11-11T13:19:00Z">
        <w:r w:rsidRPr="005C599B" w:rsidDel="006650E1">
          <w:rPr>
            <w:i/>
            <w:iCs/>
          </w:rPr>
          <w:delText>a</w:delText>
        </w:r>
      </w:del>
      <w:r w:rsidRPr="005C599B">
        <w:rPr>
          <w:i/>
          <w:iCs/>
        </w:rPr>
        <w:t>uteur</w:t>
      </w:r>
      <w:r w:rsidRPr="005C599B">
        <w:t xml:space="preserve"> d’une publication pourront facilement enrichir la description de cette publication en y ajoutant un lien vers la page web </w:t>
      </w:r>
      <w:r>
        <w:t>de leur choix.</w:t>
      </w:r>
      <w:r w:rsidRPr="005C599B">
        <w:br/>
      </w:r>
    </w:p>
    <w:p w14:paraId="52B453BB" w14:textId="77777777" w:rsidR="005C599B" w:rsidRPr="005C599B" w:rsidRDefault="005C599B" w:rsidP="005C599B">
      <w:pPr>
        <w:pStyle w:val="Normalcorps"/>
        <w:rPr>
          <w:rFonts w:ascii="Times New Roman" w:hAnsi="Times New Roman"/>
          <w:color w:val="auto"/>
        </w:rPr>
      </w:pPr>
      <w:r w:rsidRPr="005C599B">
        <w:t xml:space="preserve">Et enfin, un utilisateur </w:t>
      </w:r>
      <w:r w:rsidRPr="005C599B">
        <w:rPr>
          <w:i/>
          <w:iCs/>
        </w:rPr>
        <w:t>Chair</w:t>
      </w:r>
      <w:r w:rsidRPr="005C599B">
        <w:t xml:space="preserve"> aura la possibilité d’importer des fichiers de format variés (XML, CSV, JSON-LD,</w:t>
      </w:r>
      <w:ins w:id="35" w:author="Jordan" w:date="2015-11-11T13:20:00Z">
        <w:r w:rsidR="006650E1">
          <w:t xml:space="preserve"> </w:t>
        </w:r>
      </w:ins>
      <w:r w:rsidRPr="005C599B">
        <w:t>etc</w:t>
      </w:r>
      <w:ins w:id="36" w:author="Jordan" w:date="2015-11-11T13:20:00Z">
        <w:r w:rsidR="006650E1">
          <w:t>.</w:t>
        </w:r>
      </w:ins>
      <w:r w:rsidRPr="005C599B">
        <w:t xml:space="preserve">) pour ajouter des informations concernant la conférence, ou la partie de conférence, dont il est responsable dans la base de données. </w:t>
      </w:r>
    </w:p>
    <w:p w14:paraId="6AFD1EE6" w14:textId="77777777" w:rsidR="005C599B" w:rsidRPr="005C599B" w:rsidRDefault="005C599B" w:rsidP="005C599B">
      <w:pPr>
        <w:pStyle w:val="Normalcorps"/>
        <w:rPr>
          <w:rFonts w:ascii="Times New Roman" w:hAnsi="Times New Roman"/>
          <w:color w:val="auto"/>
        </w:rPr>
      </w:pPr>
      <w:r w:rsidRPr="005C599B">
        <w:t xml:space="preserve">Il pourra aussi, </w:t>
      </w:r>
      <w:del w:id="37" w:author="Jordan" w:date="2015-11-11T13:19:00Z">
        <w:r w:rsidRPr="005C599B" w:rsidDel="006650E1">
          <w:delText>si il</w:delText>
        </w:r>
      </w:del>
      <w:ins w:id="38" w:author="Jordan" w:date="2015-11-11T13:19:00Z">
        <w:r w:rsidR="006650E1" w:rsidRPr="005C599B">
          <w:t>s’il</w:t>
        </w:r>
      </w:ins>
      <w:r w:rsidRPr="005C599B">
        <w:t xml:space="preserve"> est </w:t>
      </w:r>
      <w:r w:rsidRPr="005C599B">
        <w:rPr>
          <w:i/>
          <w:iCs/>
        </w:rPr>
        <w:t xml:space="preserve">Chair </w:t>
      </w:r>
      <w:r w:rsidRPr="005C599B">
        <w:t xml:space="preserve">d’une conférence, choisir d’exporter l’ensemble des données concernant cette conférence (le </w:t>
      </w:r>
      <w:r w:rsidRPr="005C599B">
        <w:rPr>
          <w:i/>
          <w:iCs/>
        </w:rPr>
        <w:t>dataset</w:t>
      </w:r>
      <w:r w:rsidRPr="005C599B">
        <w:t xml:space="preserve">) au format JSON-LD. C’est ce format qui est utilisé par l’application </w:t>
      </w:r>
      <w:proofErr w:type="spellStart"/>
      <w:r w:rsidRPr="005C599B">
        <w:t>Sympozer</w:t>
      </w:r>
      <w:proofErr w:type="spellEnd"/>
      <w:r w:rsidRPr="005C599B">
        <w:t>.</w:t>
      </w:r>
    </w:p>
    <w:p w14:paraId="0B9741F6" w14:textId="0005AF15" w:rsidR="005C599B" w:rsidRPr="005C599B" w:rsidDel="006D707E" w:rsidRDefault="005C599B" w:rsidP="005C599B">
      <w:pPr>
        <w:pStyle w:val="Normalcorps"/>
        <w:rPr>
          <w:del w:id="39" w:author="Jordan" w:date="2015-11-11T15:46:00Z"/>
          <w:rFonts w:ascii="Times New Roman" w:hAnsi="Times New Roman"/>
          <w:color w:val="auto"/>
        </w:rPr>
      </w:pPr>
      <w:r w:rsidRPr="005C599B">
        <w:t xml:space="preserve">L’utilisateur </w:t>
      </w:r>
      <w:r w:rsidRPr="005C599B">
        <w:rPr>
          <w:i/>
          <w:iCs/>
        </w:rPr>
        <w:t xml:space="preserve">Chair </w:t>
      </w:r>
      <w:r w:rsidRPr="005C599B">
        <w:t>pourra également modifier manuellement, via une interface graphique, les informations de la conférence ou de la partie de conférence dont il est responsable.</w:t>
      </w:r>
    </w:p>
    <w:p w14:paraId="44CA3D21" w14:textId="77777777" w:rsidR="005C599B" w:rsidRPr="005C599B" w:rsidDel="006D707E" w:rsidRDefault="005C599B" w:rsidP="005C599B">
      <w:pPr>
        <w:pStyle w:val="Normalcorps"/>
        <w:rPr>
          <w:del w:id="40" w:author="Jordan" w:date="2015-11-11T15:46:00Z"/>
          <w:rFonts w:ascii="Times New Roman" w:eastAsia="Times New Roman" w:hAnsi="Times New Roman"/>
          <w:color w:val="auto"/>
        </w:rPr>
      </w:pPr>
    </w:p>
    <w:p w14:paraId="1D97EEC3" w14:textId="77777777" w:rsidR="00931428" w:rsidRDefault="00931428" w:rsidP="009D037C">
      <w:pPr>
        <w:pStyle w:val="Normalcorps"/>
      </w:pPr>
    </w:p>
    <w:p w14:paraId="68AF6529" w14:textId="3A94EF4A" w:rsidR="00750E82" w:rsidRDefault="008130AE">
      <w:pPr>
        <w:pStyle w:val="TitreL2"/>
        <w:pPrChange w:id="41" w:author="Jordan" w:date="2015-11-11T15:46:00Z">
          <w:pPr>
            <w:pStyle w:val="Normalcorps"/>
          </w:pPr>
        </w:pPrChange>
      </w:pPr>
      <w:bookmarkStart w:id="42" w:name="_Toc435039978"/>
      <w:r>
        <w:rPr>
          <w:b/>
          <w:noProof/>
          <w:color w:val="000000"/>
          <w:sz w:val="28"/>
          <w:szCs w:val="28"/>
        </w:rPr>
        <w:lastRenderedPageBreak/>
        <w:drawing>
          <wp:anchor distT="0" distB="0" distL="0" distR="0" simplePos="0" relativeHeight="251660288" behindDoc="0" locked="0" layoutInCell="0" allowOverlap="0" wp14:anchorId="4DF74F74" wp14:editId="102E1ED7">
            <wp:simplePos x="0" y="0"/>
            <wp:positionH relativeFrom="margin">
              <wp:posOffset>2795905</wp:posOffset>
            </wp:positionH>
            <wp:positionV relativeFrom="paragraph">
              <wp:posOffset>43815</wp:posOffset>
            </wp:positionV>
            <wp:extent cx="352425" cy="190500"/>
            <wp:effectExtent l="0" t="0" r="3175" b="12700"/>
            <wp:wrapNone/>
            <wp:docPr id="12" name="image15.png" descr="niveau_mer.png"/>
            <wp:cNvGraphicFramePr/>
            <a:graphic xmlns:a="http://schemas.openxmlformats.org/drawingml/2006/main">
              <a:graphicData uri="http://schemas.openxmlformats.org/drawingml/2006/picture">
                <pic:pic xmlns:pic="http://schemas.openxmlformats.org/drawingml/2006/picture">
                  <pic:nvPicPr>
                    <pic:cNvPr id="0" name="image15.png" descr="niveau_mer.png"/>
                    <pic:cNvPicPr preferRelativeResize="0"/>
                  </pic:nvPicPr>
                  <pic:blipFill>
                    <a:blip r:embed="rId9" cstate="print"/>
                    <a:srcRect/>
                    <a:stretch>
                      <a:fillRect/>
                    </a:stretch>
                  </pic:blipFill>
                  <pic:spPr>
                    <a:xfrm>
                      <a:off x="0" y="0"/>
                      <a:ext cx="352425" cy="190500"/>
                    </a:xfrm>
                    <a:prstGeom prst="rect">
                      <a:avLst/>
                    </a:prstGeom>
                    <a:ln/>
                  </pic:spPr>
                </pic:pic>
              </a:graphicData>
            </a:graphic>
          </wp:anchor>
        </w:drawing>
      </w:r>
      <w:r>
        <w:rPr>
          <w:b/>
          <w:noProof/>
          <w:color w:val="000000"/>
          <w:sz w:val="28"/>
          <w:szCs w:val="28"/>
        </w:rPr>
        <w:drawing>
          <wp:anchor distT="0" distB="0" distL="114300" distR="114300" simplePos="0" relativeHeight="251680768" behindDoc="0" locked="0" layoutInCell="1" allowOverlap="1" wp14:anchorId="5FA6BC00" wp14:editId="7EACB93A">
            <wp:simplePos x="0" y="0"/>
            <wp:positionH relativeFrom="margin">
              <wp:posOffset>2559231</wp:posOffset>
            </wp:positionH>
            <wp:positionV relativeFrom="margin">
              <wp:posOffset>2177</wp:posOffset>
            </wp:positionV>
            <wp:extent cx="226695" cy="247650"/>
            <wp:effectExtent l="19050" t="0" r="1905"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95" cy="247650"/>
                    </a:xfrm>
                    <a:prstGeom prst="rect">
                      <a:avLst/>
                    </a:prstGeom>
                  </pic:spPr>
                </pic:pic>
              </a:graphicData>
            </a:graphic>
          </wp:anchor>
        </w:drawing>
      </w:r>
      <w:del w:id="43" w:author="Jordan" w:date="2015-11-11T14:24:00Z">
        <w:r w:rsidR="00931428" w:rsidDel="00284EC4">
          <w:delText xml:space="preserve">2.1. </w:delText>
        </w:r>
      </w:del>
      <w:r w:rsidR="008F2CAD">
        <w:t>Création d’un c</w:t>
      </w:r>
      <w:r w:rsidR="00931428">
        <w:t>ompte</w:t>
      </w:r>
      <w:bookmarkEnd w:id="42"/>
    </w:p>
    <w:p w14:paraId="2BC8CA2F" w14:textId="7F30EBF2" w:rsidR="008F2CAD" w:rsidRPr="00D60099" w:rsidRDefault="008F2CAD" w:rsidP="008F2CAD">
      <w:pPr>
        <w:pStyle w:val="Normalcorps"/>
        <w:rPr>
          <w:rFonts w:ascii="Times New Roman" w:hAnsi="Times New Roman"/>
          <w:color w:val="auto"/>
        </w:rPr>
      </w:pPr>
      <w:r w:rsidRPr="00D60099">
        <w:rPr>
          <w:b/>
          <w:bCs/>
        </w:rPr>
        <w:t xml:space="preserve">Nom : </w:t>
      </w:r>
      <w:r w:rsidRPr="00D60099">
        <w:t>Créer un compte</w:t>
      </w:r>
    </w:p>
    <w:p w14:paraId="51014351" w14:textId="77777777" w:rsidR="008F2CAD" w:rsidRPr="00D60099" w:rsidRDefault="008F2CAD" w:rsidP="008F2CAD">
      <w:pPr>
        <w:pStyle w:val="Normalcorps"/>
        <w:rPr>
          <w:rFonts w:ascii="Times New Roman" w:hAnsi="Times New Roman"/>
          <w:color w:val="auto"/>
        </w:rPr>
      </w:pPr>
      <w:r w:rsidRPr="00D60099">
        <w:rPr>
          <w:b/>
          <w:bCs/>
        </w:rPr>
        <w:t xml:space="preserve">Portée : </w:t>
      </w:r>
      <w:r w:rsidRPr="00D60099">
        <w:t>Système (Boîte noire)  </w:t>
      </w:r>
    </w:p>
    <w:p w14:paraId="388056E3" w14:textId="77777777" w:rsidR="008F2CAD" w:rsidRPr="00D60099" w:rsidRDefault="008F2CAD" w:rsidP="008F2CAD">
      <w:pPr>
        <w:pStyle w:val="Normalcorps"/>
        <w:rPr>
          <w:rFonts w:ascii="Times New Roman" w:hAnsi="Times New Roman"/>
          <w:color w:val="auto"/>
        </w:rPr>
      </w:pPr>
      <w:r>
        <w:rPr>
          <w:b/>
          <w:bCs/>
        </w:rPr>
        <w:t>Niveau d’o</w:t>
      </w:r>
      <w:r w:rsidRPr="00D60099">
        <w:rPr>
          <w:b/>
          <w:bCs/>
        </w:rPr>
        <w:t>bjectif :</w:t>
      </w:r>
      <w:del w:id="44" w:author="Jordan" w:date="2015-11-11T14:35:00Z">
        <w:r w:rsidRPr="00D60099" w:rsidDel="003D02B0">
          <w:rPr>
            <w:b/>
            <w:bCs/>
          </w:rPr>
          <w:delText xml:space="preserve"> </w:delText>
        </w:r>
      </w:del>
      <w:r w:rsidRPr="00D60099">
        <w:t xml:space="preserve"> Utilisateur </w:t>
      </w:r>
    </w:p>
    <w:p w14:paraId="2E9221DA" w14:textId="77777777" w:rsidR="008F2CAD" w:rsidRPr="00D60099" w:rsidRDefault="008F2CAD" w:rsidP="008F2CAD">
      <w:pPr>
        <w:pStyle w:val="Normalcorps"/>
        <w:rPr>
          <w:rFonts w:ascii="Times New Roman" w:hAnsi="Times New Roman"/>
          <w:color w:val="auto"/>
        </w:rPr>
      </w:pPr>
      <w:r w:rsidRPr="00D60099">
        <w:rPr>
          <w:b/>
          <w:bCs/>
        </w:rPr>
        <w:t>Acteur principal :</w:t>
      </w:r>
      <w:r w:rsidRPr="00D60099">
        <w:t xml:space="preserve"> Utilisateur</w:t>
      </w:r>
    </w:p>
    <w:p w14:paraId="37296470" w14:textId="77777777" w:rsidR="008F2CAD" w:rsidRPr="00D60099" w:rsidRDefault="008F2CAD" w:rsidP="008F2CAD">
      <w:pPr>
        <w:pStyle w:val="Normalcorps"/>
        <w:rPr>
          <w:rFonts w:ascii="Times New Roman" w:hAnsi="Times New Roman"/>
          <w:color w:val="auto"/>
        </w:rPr>
      </w:pPr>
      <w:r>
        <w:rPr>
          <w:b/>
          <w:bCs/>
        </w:rPr>
        <w:t>Évènement déclencheur</w:t>
      </w:r>
      <w:r w:rsidRPr="00D60099">
        <w:rPr>
          <w:b/>
          <w:bCs/>
        </w:rPr>
        <w:t xml:space="preserve"> :</w:t>
      </w:r>
      <w:r w:rsidRPr="00D60099">
        <w:t xml:space="preserve"> L’utilisateur clique sur le bouton “création de compte”</w:t>
      </w:r>
    </w:p>
    <w:p w14:paraId="49FEF806" w14:textId="77777777" w:rsidR="008F2CAD" w:rsidRPr="00D60099" w:rsidRDefault="008F2CAD" w:rsidP="008F2CAD">
      <w:pPr>
        <w:pStyle w:val="Normalcorps"/>
        <w:rPr>
          <w:rFonts w:ascii="Times New Roman" w:hAnsi="Times New Roman"/>
          <w:color w:val="auto"/>
        </w:rPr>
      </w:pPr>
      <w:r w:rsidRPr="00D60099">
        <w:rPr>
          <w:b/>
          <w:bCs/>
        </w:rPr>
        <w:t xml:space="preserve">Garantie minimale : </w:t>
      </w:r>
      <w:r w:rsidRPr="00D60099">
        <w:t>Aucune</w:t>
      </w:r>
    </w:p>
    <w:p w14:paraId="557DE821" w14:textId="77777777" w:rsidR="008F2CAD" w:rsidRPr="00D60099" w:rsidRDefault="008F2CAD" w:rsidP="008F2CAD">
      <w:pPr>
        <w:pStyle w:val="Normalcorps"/>
        <w:rPr>
          <w:rFonts w:ascii="Times New Roman" w:hAnsi="Times New Roman"/>
          <w:color w:val="auto"/>
        </w:rPr>
      </w:pPr>
      <w:r w:rsidRPr="00D60099">
        <w:rPr>
          <w:b/>
          <w:bCs/>
        </w:rPr>
        <w:t>Garantie succès :</w:t>
      </w:r>
      <w:r w:rsidRPr="00D60099">
        <w:t xml:space="preserve"> Le compte de l’utilisateur est créé et l’utilisateur est connecté à l’application</w:t>
      </w:r>
    </w:p>
    <w:p w14:paraId="5A3F0DAF" w14:textId="77777777" w:rsidR="008F2CAD" w:rsidRPr="00D60099" w:rsidRDefault="008F2CAD" w:rsidP="008F2CAD">
      <w:pPr>
        <w:pStyle w:val="Normalcorps"/>
        <w:rPr>
          <w:rFonts w:ascii="Times New Roman" w:hAnsi="Times New Roman"/>
          <w:color w:val="auto"/>
        </w:rPr>
      </w:pPr>
      <w:r w:rsidRPr="00D60099">
        <w:rPr>
          <w:b/>
          <w:bCs/>
        </w:rPr>
        <w:t xml:space="preserve">Précondition : </w:t>
      </w:r>
      <w:r w:rsidRPr="00D60099">
        <w:t>L'utilisateur n'est pas connecté</w:t>
      </w:r>
    </w:p>
    <w:p w14:paraId="3FFCC84B" w14:textId="77777777" w:rsidR="008F2CAD" w:rsidRPr="00D60099" w:rsidRDefault="008F2CAD" w:rsidP="008F2CAD">
      <w:pPr>
        <w:pStyle w:val="Normalcorps"/>
        <w:rPr>
          <w:rFonts w:ascii="Times New Roman" w:eastAsia="Times New Roman" w:hAnsi="Times New Roman"/>
          <w:color w:val="auto"/>
        </w:rPr>
      </w:pPr>
    </w:p>
    <w:p w14:paraId="5F9CB74A" w14:textId="77777777" w:rsidR="008F2CAD" w:rsidRPr="00D60099" w:rsidRDefault="008F2CAD" w:rsidP="008F2CAD">
      <w:pPr>
        <w:pStyle w:val="Normalcorps"/>
        <w:rPr>
          <w:rFonts w:ascii="Times New Roman" w:hAnsi="Times New Roman"/>
          <w:color w:val="auto"/>
        </w:rPr>
      </w:pPr>
      <w:r w:rsidRPr="00D60099">
        <w:rPr>
          <w:b/>
          <w:bCs/>
        </w:rPr>
        <w:t>Scénario nominal :</w:t>
      </w:r>
    </w:p>
    <w:p w14:paraId="1A308E1E" w14:textId="77777777" w:rsidR="008F2CAD" w:rsidRPr="00D60099" w:rsidRDefault="008F2CAD" w:rsidP="008F2CAD">
      <w:pPr>
        <w:pStyle w:val="Normalcorps"/>
        <w:numPr>
          <w:ilvl w:val="0"/>
          <w:numId w:val="28"/>
        </w:numPr>
      </w:pPr>
      <w:r w:rsidRPr="00D60099">
        <w:t>Le système affiche un formulaire composé de plusieurs champs texte vides nommés : nom, prénom, adresse email, nom de connexion, mot de passe, confirmation mot de passe ainsi qu’un bouton “valider”.</w:t>
      </w:r>
    </w:p>
    <w:p w14:paraId="53C8CE84" w14:textId="77777777" w:rsidR="008F2CAD" w:rsidRPr="00D60099" w:rsidRDefault="008F2CAD" w:rsidP="008F2CAD">
      <w:pPr>
        <w:pStyle w:val="Normalcorps"/>
        <w:numPr>
          <w:ilvl w:val="0"/>
          <w:numId w:val="28"/>
        </w:numPr>
      </w:pPr>
      <w:r w:rsidRPr="00D60099">
        <w:t>L'utilisateur renseigne les différents champs du formulaire et clique sur “valider”.</w:t>
      </w:r>
    </w:p>
    <w:p w14:paraId="59A791F1" w14:textId="77777777" w:rsidR="008F2CAD" w:rsidRPr="00D60099" w:rsidRDefault="008F2CAD" w:rsidP="008F2CAD">
      <w:pPr>
        <w:pStyle w:val="Normalcorps"/>
        <w:numPr>
          <w:ilvl w:val="0"/>
          <w:numId w:val="28"/>
        </w:numPr>
      </w:pPr>
      <w:r w:rsidRPr="00D60099">
        <w:t>Le système vérifie la cohérence des données saisies.</w:t>
      </w:r>
    </w:p>
    <w:p w14:paraId="0C96AB49" w14:textId="77777777" w:rsidR="008F2CAD" w:rsidRPr="00D60099" w:rsidRDefault="008F2CAD" w:rsidP="008F2CAD">
      <w:pPr>
        <w:pStyle w:val="Normalcorps"/>
        <w:numPr>
          <w:ilvl w:val="0"/>
          <w:numId w:val="28"/>
        </w:numPr>
      </w:pPr>
      <w:r w:rsidRPr="00D60099">
        <w:t>Le système remarque qu’il existe une personne dont l’adresse email correspond au nouveau compte utilisateur.</w:t>
      </w:r>
    </w:p>
    <w:p w14:paraId="0B35D61B" w14:textId="64BB6F32" w:rsidR="008F2CAD" w:rsidRDefault="008F2CAD">
      <w:pPr>
        <w:pStyle w:val="Normalcorps"/>
        <w:numPr>
          <w:ilvl w:val="0"/>
          <w:numId w:val="28"/>
        </w:numPr>
      </w:pPr>
      <w:r w:rsidRPr="00D60099">
        <w:t xml:space="preserve">Le système créé le compte utilisateur et attribue au nouveau compte les droits </w:t>
      </w:r>
      <w:r w:rsidR="00352F2F">
        <w:t>c</w:t>
      </w:r>
      <w:del w:id="45" w:author="Alix" w:date="2015-11-11T18:33:00Z">
        <w:r w:rsidRPr="00D60099" w:rsidDel="004C2E6C">
          <w:delText>c</w:delText>
        </w:r>
      </w:del>
      <w:r w:rsidRPr="00D60099">
        <w:t>orrespondant aux différents rôles de la Personne sur les différents éléments qui la concerne.</w:t>
      </w:r>
    </w:p>
    <w:p w14:paraId="2B638155" w14:textId="77777777" w:rsidR="008F2CAD" w:rsidRPr="00D60099" w:rsidRDefault="008F2CAD" w:rsidP="008F2CAD">
      <w:pPr>
        <w:pStyle w:val="Normalcorps"/>
        <w:rPr>
          <w:rFonts w:ascii="Times New Roman" w:eastAsia="Times New Roman" w:hAnsi="Times New Roman"/>
          <w:color w:val="auto"/>
        </w:rPr>
      </w:pPr>
    </w:p>
    <w:p w14:paraId="23656436" w14:textId="77777777" w:rsidR="008F2CAD" w:rsidRPr="00D60099" w:rsidRDefault="008F2CAD" w:rsidP="008F2CAD">
      <w:pPr>
        <w:pStyle w:val="Normalcorps"/>
        <w:rPr>
          <w:rFonts w:ascii="Times New Roman" w:hAnsi="Times New Roman"/>
          <w:color w:val="auto"/>
        </w:rPr>
      </w:pPr>
      <w:r w:rsidRPr="00D60099">
        <w:rPr>
          <w:b/>
          <w:bCs/>
        </w:rPr>
        <w:t>Extensions :</w:t>
      </w:r>
    </w:p>
    <w:p w14:paraId="03C2264A" w14:textId="77777777" w:rsidR="008F2CAD" w:rsidRPr="00D60099" w:rsidRDefault="008F2CAD" w:rsidP="008F2CAD">
      <w:pPr>
        <w:pStyle w:val="Normalcorps"/>
        <w:rPr>
          <w:rFonts w:ascii="Times New Roman" w:hAnsi="Times New Roman"/>
          <w:color w:val="auto"/>
        </w:rPr>
      </w:pPr>
      <w:r w:rsidRPr="00D60099">
        <w:t>3a. Les informations saisies sont incohérentes</w:t>
      </w:r>
    </w:p>
    <w:p w14:paraId="4A43A0FA" w14:textId="77777777" w:rsidR="008F2CAD" w:rsidRPr="00D60099" w:rsidRDefault="008F2CAD" w:rsidP="008F2CAD">
      <w:pPr>
        <w:pStyle w:val="Normalcorps"/>
        <w:numPr>
          <w:ilvl w:val="0"/>
          <w:numId w:val="34"/>
        </w:numPr>
      </w:pPr>
      <w:r w:rsidRPr="00D60099">
        <w:t>La page d'accueil est rechargée avec un message d'erreur invitant l'utilisateur à corriger les informations</w:t>
      </w:r>
    </w:p>
    <w:p w14:paraId="1F836439" w14:textId="77777777" w:rsidR="008F2CAD" w:rsidRPr="00D60099" w:rsidDel="006D707E" w:rsidRDefault="008F2CAD" w:rsidP="008F2CAD">
      <w:pPr>
        <w:pStyle w:val="Normalcorps"/>
        <w:numPr>
          <w:ilvl w:val="0"/>
          <w:numId w:val="34"/>
        </w:numPr>
        <w:rPr>
          <w:del w:id="46" w:author="Jordan" w:date="2015-11-11T15:46:00Z"/>
          <w:i/>
          <w:iCs/>
        </w:rPr>
      </w:pPr>
      <w:r w:rsidRPr="00D60099">
        <w:rPr>
          <w:i/>
          <w:iCs/>
        </w:rPr>
        <w:t>Retour à l’étape 1</w:t>
      </w:r>
    </w:p>
    <w:p w14:paraId="0EA8AA8A" w14:textId="77777777" w:rsidR="008F2CAD" w:rsidRDefault="008F2CAD">
      <w:pPr>
        <w:pStyle w:val="Normalcorps"/>
        <w:numPr>
          <w:ilvl w:val="0"/>
          <w:numId w:val="34"/>
        </w:numPr>
        <w:rPr>
          <w:rFonts w:ascii="Times New Roman" w:eastAsia="Times New Roman" w:hAnsi="Times New Roman"/>
          <w:color w:val="auto"/>
        </w:rPr>
        <w:pPrChange w:id="47" w:author="Jordan" w:date="2015-11-11T15:46:00Z">
          <w:pPr>
            <w:pStyle w:val="Normalcorps"/>
          </w:pPr>
        </w:pPrChange>
      </w:pPr>
    </w:p>
    <w:p w14:paraId="77A31CB6" w14:textId="77777777" w:rsidR="008F2CAD" w:rsidRPr="00D60099" w:rsidRDefault="008F2CAD" w:rsidP="008F2CAD">
      <w:pPr>
        <w:pStyle w:val="Normalcorps"/>
        <w:rPr>
          <w:rFonts w:ascii="Times New Roman" w:hAnsi="Times New Roman"/>
          <w:color w:val="auto"/>
        </w:rPr>
      </w:pPr>
      <w:r w:rsidRPr="00D60099">
        <w:t>4a. Il n’existe aucune Personne dont l’adresse email corresponde à celle du nouveau compte utilisateur</w:t>
      </w:r>
    </w:p>
    <w:p w14:paraId="4791753E" w14:textId="77777777" w:rsidR="008F2CAD" w:rsidRPr="00D60099" w:rsidDel="00284EC4" w:rsidRDefault="008F2CAD" w:rsidP="008F2CAD">
      <w:pPr>
        <w:pStyle w:val="Normalcorps"/>
        <w:numPr>
          <w:ilvl w:val="0"/>
          <w:numId w:val="33"/>
        </w:numPr>
        <w:rPr>
          <w:del w:id="48" w:author="Jordan" w:date="2015-11-11T14:25:00Z"/>
          <w:rFonts w:eastAsia="Times New Roman"/>
        </w:rPr>
      </w:pPr>
      <w:r w:rsidRPr="00D60099">
        <w:rPr>
          <w:rFonts w:eastAsia="Times New Roman"/>
        </w:rPr>
        <w:t>Le système crée le compte utilisateur et n’attribue aucun droit particulier à l’utilisateur.</w:t>
      </w:r>
    </w:p>
    <w:p w14:paraId="324BA091" w14:textId="77777777" w:rsidR="008F2CAD" w:rsidRDefault="008F2CAD">
      <w:pPr>
        <w:pStyle w:val="Normalcorps"/>
        <w:numPr>
          <w:ilvl w:val="0"/>
          <w:numId w:val="33"/>
        </w:numPr>
        <w:rPr>
          <w:del w:id="49" w:author="Jordan" w:date="2015-11-11T14:25:00Z"/>
        </w:rPr>
        <w:pPrChange w:id="50" w:author="Jordan" w:date="2015-11-11T14:25:00Z">
          <w:pPr>
            <w:pStyle w:val="Normalcorps"/>
          </w:pPr>
        </w:pPrChange>
      </w:pPr>
    </w:p>
    <w:p w14:paraId="1A5BBABD" w14:textId="77777777" w:rsidR="008F2CAD" w:rsidRDefault="008F2CAD">
      <w:pPr>
        <w:pStyle w:val="Normalcorps"/>
        <w:numPr>
          <w:ilvl w:val="0"/>
          <w:numId w:val="33"/>
        </w:numPr>
        <w:rPr>
          <w:del w:id="51" w:author="Jordan" w:date="2015-11-11T14:25:00Z"/>
        </w:rPr>
        <w:pPrChange w:id="52" w:author="Jordan" w:date="2015-11-11T14:25:00Z">
          <w:pPr>
            <w:pStyle w:val="Normalcorps"/>
          </w:pPr>
        </w:pPrChange>
      </w:pPr>
    </w:p>
    <w:p w14:paraId="4C1792E4" w14:textId="77777777" w:rsidR="008F2CAD" w:rsidRPr="008F2CAD" w:rsidRDefault="008F2CAD" w:rsidP="008F2CAD">
      <w:pPr>
        <w:pStyle w:val="Normalcorps"/>
        <w:numPr>
          <w:ilvl w:val="0"/>
          <w:numId w:val="33"/>
        </w:numPr>
      </w:pPr>
    </w:p>
    <w:p w14:paraId="6F96724C" w14:textId="77777777" w:rsidR="00A6117F" w:rsidRDefault="00A6117F">
      <w:pPr>
        <w:spacing w:after="160" w:line="259" w:lineRule="auto"/>
        <w:rPr>
          <w:color w:val="5B9BD5" w:themeColor="accent1"/>
          <w:sz w:val="32"/>
          <w:szCs w:val="32"/>
        </w:rPr>
      </w:pPr>
      <w:r>
        <w:br w:type="page"/>
      </w:r>
    </w:p>
    <w:p w14:paraId="3F6B1171" w14:textId="3CD7D5AE" w:rsidR="008F2CAD" w:rsidRDefault="00A6117F">
      <w:pPr>
        <w:pStyle w:val="TitreL2"/>
        <w:pPrChange w:id="53" w:author="Jordan" w:date="2015-11-11T15:46:00Z">
          <w:pPr>
            <w:pStyle w:val="Normalcorps"/>
          </w:pPr>
        </w:pPrChange>
      </w:pPr>
      <w:bookmarkStart w:id="54" w:name="_Toc435039979"/>
      <w:r>
        <w:rPr>
          <w:noProof/>
        </w:rPr>
        <w:lastRenderedPageBreak/>
        <w:drawing>
          <wp:anchor distT="0" distB="0" distL="0" distR="0" simplePos="0" relativeHeight="251676672" behindDoc="0" locked="0" layoutInCell="0" allowOverlap="0" wp14:anchorId="2E6490E2" wp14:editId="46591FDB">
            <wp:simplePos x="0" y="0"/>
            <wp:positionH relativeFrom="margin">
              <wp:posOffset>3154045</wp:posOffset>
            </wp:positionH>
            <wp:positionV relativeFrom="paragraph">
              <wp:posOffset>-363</wp:posOffset>
            </wp:positionV>
            <wp:extent cx="342900" cy="190500"/>
            <wp:effectExtent l="0" t="0" r="0" b="0"/>
            <wp:wrapNone/>
            <wp:docPr id="17" name="image15.png" descr="niveau_mer.png"/>
            <wp:cNvGraphicFramePr/>
            <a:graphic xmlns:a="http://schemas.openxmlformats.org/drawingml/2006/main">
              <a:graphicData uri="http://schemas.openxmlformats.org/drawingml/2006/picture">
                <pic:pic xmlns:pic="http://schemas.openxmlformats.org/drawingml/2006/picture">
                  <pic:nvPicPr>
                    <pic:cNvPr id="0" name="image15.png" descr="niveau_mer.png"/>
                    <pic:cNvPicPr preferRelativeResize="0"/>
                  </pic:nvPicPr>
                  <pic:blipFill>
                    <a:blip r:embed="rId11" cstate="print"/>
                    <a:srcRect/>
                    <a:stretch>
                      <a:fillRect/>
                    </a:stretch>
                  </pic:blipFill>
                  <pic:spPr>
                    <a:xfrm>
                      <a:off x="0" y="0"/>
                      <a:ext cx="342900" cy="190500"/>
                    </a:xfrm>
                    <a:prstGeom prst="rect">
                      <a:avLst/>
                    </a:prstGeom>
                    <a:ln/>
                  </pic:spPr>
                </pic:pic>
              </a:graphicData>
            </a:graphic>
          </wp:anchor>
        </w:drawing>
      </w:r>
      <w:r>
        <w:rPr>
          <w:noProof/>
        </w:rPr>
        <w:drawing>
          <wp:anchor distT="0" distB="0" distL="114300" distR="114300" simplePos="0" relativeHeight="251677696" behindDoc="0" locked="0" layoutInCell="1" allowOverlap="1" wp14:anchorId="7DEC6B25" wp14:editId="47D926CA">
            <wp:simplePos x="0" y="0"/>
            <wp:positionH relativeFrom="margin">
              <wp:posOffset>2908935</wp:posOffset>
            </wp:positionH>
            <wp:positionV relativeFrom="margin">
              <wp:posOffset>-16873</wp:posOffset>
            </wp:positionV>
            <wp:extent cx="226695" cy="24765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95" cy="247650"/>
                    </a:xfrm>
                    <a:prstGeom prst="rect">
                      <a:avLst/>
                    </a:prstGeom>
                  </pic:spPr>
                </pic:pic>
              </a:graphicData>
            </a:graphic>
          </wp:anchor>
        </w:drawing>
      </w:r>
      <w:r w:rsidR="008F2CAD">
        <w:t>Création d’une conférence</w:t>
      </w:r>
      <w:bookmarkEnd w:id="54"/>
    </w:p>
    <w:p w14:paraId="0988E303" w14:textId="5D9A173D" w:rsidR="008F2CAD" w:rsidRPr="00BC14C3" w:rsidRDefault="008F2CAD" w:rsidP="008F2CAD">
      <w:pPr>
        <w:pStyle w:val="Normalcorps"/>
        <w:rPr>
          <w:rFonts w:ascii="Times New Roman" w:hAnsi="Times New Roman"/>
          <w:color w:val="auto"/>
        </w:rPr>
      </w:pPr>
      <w:r w:rsidRPr="00BC14C3">
        <w:rPr>
          <w:b/>
          <w:bCs/>
        </w:rPr>
        <w:t xml:space="preserve">Nom : </w:t>
      </w:r>
      <w:r w:rsidRPr="00BC14C3">
        <w:t>Créer une conférence</w:t>
      </w:r>
    </w:p>
    <w:p w14:paraId="63799E17" w14:textId="77777777" w:rsidR="008F2CAD" w:rsidRPr="00BC14C3" w:rsidRDefault="008F2CAD" w:rsidP="008F2CAD">
      <w:pPr>
        <w:pStyle w:val="Normalcorps"/>
        <w:rPr>
          <w:rFonts w:ascii="Times New Roman" w:hAnsi="Times New Roman"/>
          <w:color w:val="auto"/>
        </w:rPr>
      </w:pPr>
      <w:r w:rsidRPr="00BC14C3">
        <w:rPr>
          <w:b/>
          <w:bCs/>
        </w:rPr>
        <w:t xml:space="preserve">Portée : </w:t>
      </w:r>
      <w:r w:rsidRPr="00BC14C3">
        <w:t xml:space="preserve">Système (Boîte noire) </w:t>
      </w:r>
    </w:p>
    <w:p w14:paraId="4BB2B471" w14:textId="46E46A21" w:rsidR="008F2CAD" w:rsidRPr="00BC14C3" w:rsidRDefault="008F2CAD" w:rsidP="008F2CAD">
      <w:pPr>
        <w:pStyle w:val="Normalcorps"/>
        <w:rPr>
          <w:rFonts w:ascii="Times New Roman" w:hAnsi="Times New Roman"/>
          <w:color w:val="auto"/>
        </w:rPr>
      </w:pPr>
      <w:r>
        <w:rPr>
          <w:b/>
          <w:bCs/>
        </w:rPr>
        <w:t>Niveau d’o</w:t>
      </w:r>
      <w:r w:rsidRPr="00BC14C3">
        <w:rPr>
          <w:b/>
          <w:bCs/>
        </w:rPr>
        <w:t xml:space="preserve">bjectif : </w:t>
      </w:r>
      <w:del w:id="55" w:author="Jordan" w:date="2015-11-11T14:35:00Z">
        <w:r w:rsidRPr="00BC14C3" w:rsidDel="003D02B0">
          <w:delText> </w:delText>
        </w:r>
      </w:del>
      <w:r w:rsidRPr="00BC14C3">
        <w:t xml:space="preserve">Utilisateur </w:t>
      </w:r>
    </w:p>
    <w:p w14:paraId="21C135F5" w14:textId="77777777" w:rsidR="008F2CAD" w:rsidRPr="00BC14C3" w:rsidRDefault="008F2CAD" w:rsidP="008F2CAD">
      <w:pPr>
        <w:pStyle w:val="Normalcorps"/>
        <w:rPr>
          <w:rFonts w:ascii="Times New Roman" w:hAnsi="Times New Roman"/>
          <w:color w:val="auto"/>
        </w:rPr>
      </w:pPr>
      <w:r w:rsidRPr="00BC14C3">
        <w:rPr>
          <w:b/>
          <w:bCs/>
        </w:rPr>
        <w:t>Acteur principal :</w:t>
      </w:r>
      <w:r w:rsidRPr="00BC14C3">
        <w:t xml:space="preserve"> Utilisateur</w:t>
      </w:r>
    </w:p>
    <w:p w14:paraId="0C3FC8DB" w14:textId="1043CAAE" w:rsidR="008F2CAD" w:rsidRPr="00BC14C3" w:rsidRDefault="008F2CAD" w:rsidP="008F2CAD">
      <w:pPr>
        <w:pStyle w:val="Normalcorps"/>
        <w:rPr>
          <w:rFonts w:ascii="Times New Roman" w:hAnsi="Times New Roman"/>
          <w:color w:val="auto"/>
        </w:rPr>
      </w:pPr>
      <w:r>
        <w:rPr>
          <w:b/>
          <w:bCs/>
        </w:rPr>
        <w:t>Évènement déclencheur</w:t>
      </w:r>
      <w:r w:rsidRPr="00BC14C3">
        <w:rPr>
          <w:b/>
          <w:bCs/>
        </w:rPr>
        <w:t xml:space="preserve"> :</w:t>
      </w:r>
      <w:r w:rsidRPr="00BC14C3">
        <w:t xml:space="preserve"> L’utilisateur clique sur le bouton “Créer une conférence”</w:t>
      </w:r>
    </w:p>
    <w:p w14:paraId="06092CAA" w14:textId="77777777" w:rsidR="008F2CAD" w:rsidRPr="00BC14C3" w:rsidRDefault="008F2CAD" w:rsidP="008F2CAD">
      <w:pPr>
        <w:pStyle w:val="Normalcorps"/>
        <w:rPr>
          <w:rFonts w:ascii="Times New Roman" w:hAnsi="Times New Roman"/>
          <w:color w:val="auto"/>
        </w:rPr>
      </w:pPr>
      <w:r w:rsidRPr="00BC14C3">
        <w:rPr>
          <w:b/>
          <w:bCs/>
        </w:rPr>
        <w:t xml:space="preserve">Garantie minimale : </w:t>
      </w:r>
      <w:r w:rsidRPr="00BC14C3">
        <w:t>Aucune</w:t>
      </w:r>
    </w:p>
    <w:p w14:paraId="29032497" w14:textId="77777777" w:rsidR="008F2CAD" w:rsidRPr="00BC14C3" w:rsidRDefault="008F2CAD" w:rsidP="008F2CAD">
      <w:pPr>
        <w:pStyle w:val="Normalcorps"/>
        <w:rPr>
          <w:rFonts w:ascii="Times New Roman" w:hAnsi="Times New Roman"/>
          <w:color w:val="auto"/>
        </w:rPr>
      </w:pPr>
      <w:r w:rsidRPr="00BC14C3">
        <w:rPr>
          <w:b/>
          <w:bCs/>
        </w:rPr>
        <w:t>Garantie succès :</w:t>
      </w:r>
      <w:r w:rsidRPr="00BC14C3">
        <w:t xml:space="preserve"> La nouvelle conférence à été créée</w:t>
      </w:r>
    </w:p>
    <w:p w14:paraId="789F7C7C" w14:textId="77777777" w:rsidR="008F2CAD" w:rsidRPr="00BC14C3" w:rsidRDefault="008F2CAD" w:rsidP="008F2CAD">
      <w:pPr>
        <w:pStyle w:val="Normalcorps"/>
        <w:rPr>
          <w:rFonts w:ascii="Times New Roman" w:hAnsi="Times New Roman"/>
          <w:color w:val="auto"/>
        </w:rPr>
      </w:pPr>
      <w:r w:rsidRPr="00BC14C3">
        <w:rPr>
          <w:b/>
          <w:bCs/>
        </w:rPr>
        <w:t xml:space="preserve">Précondition : </w:t>
      </w:r>
      <w:r w:rsidRPr="00BC14C3">
        <w:t>L'utilisateur est connecté</w:t>
      </w:r>
    </w:p>
    <w:p w14:paraId="197793C4" w14:textId="77777777" w:rsidR="008F2CAD" w:rsidRPr="00BC14C3" w:rsidRDefault="008F2CAD" w:rsidP="008F2CAD">
      <w:pPr>
        <w:pStyle w:val="Normalcorps"/>
        <w:rPr>
          <w:rFonts w:ascii="Times New Roman" w:eastAsia="Times New Roman" w:hAnsi="Times New Roman"/>
          <w:color w:val="auto"/>
        </w:rPr>
      </w:pPr>
    </w:p>
    <w:p w14:paraId="1B6C7D47" w14:textId="49C7972D" w:rsidR="008F2CAD" w:rsidRPr="00BC14C3" w:rsidRDefault="008F2CAD" w:rsidP="008F2CAD">
      <w:pPr>
        <w:pStyle w:val="Normalcorps"/>
        <w:rPr>
          <w:rFonts w:ascii="Times New Roman" w:hAnsi="Times New Roman"/>
          <w:color w:val="auto"/>
        </w:rPr>
      </w:pPr>
      <w:r w:rsidRPr="00BC14C3">
        <w:rPr>
          <w:b/>
          <w:bCs/>
        </w:rPr>
        <w:t xml:space="preserve">Scénario Nominal : </w:t>
      </w:r>
    </w:p>
    <w:p w14:paraId="2C0ED3AD" w14:textId="7814150B" w:rsidR="008F2CAD" w:rsidRPr="00BC14C3" w:rsidRDefault="008F2CAD" w:rsidP="008F2CAD">
      <w:pPr>
        <w:pStyle w:val="Normalcorps"/>
        <w:numPr>
          <w:ilvl w:val="0"/>
          <w:numId w:val="31"/>
        </w:numPr>
      </w:pPr>
      <w:r w:rsidRPr="00BC14C3">
        <w:t xml:space="preserve">Le système affiche un formulaire composé de plusieurs champs textes vides nommés : </w:t>
      </w:r>
      <w:r w:rsidRPr="009359D6">
        <w:rPr>
          <w:i/>
        </w:rPr>
        <w:t>Nom</w:t>
      </w:r>
      <w:r>
        <w:t xml:space="preserve">, </w:t>
      </w:r>
      <w:r w:rsidRPr="009359D6">
        <w:rPr>
          <w:i/>
        </w:rPr>
        <w:t>Lieu</w:t>
      </w:r>
      <w:r>
        <w:t xml:space="preserve">, </w:t>
      </w:r>
      <w:r w:rsidRPr="009359D6">
        <w:rPr>
          <w:i/>
        </w:rPr>
        <w:t>Thème</w:t>
      </w:r>
      <w:r w:rsidR="00C347D0">
        <w:t xml:space="preserve"> entre autres</w:t>
      </w:r>
      <w:r>
        <w:t xml:space="preserve"> </w:t>
      </w:r>
      <w:r w:rsidRPr="00BC14C3">
        <w:t xml:space="preserve"> ainsi qu’un bouton </w:t>
      </w:r>
      <w:r w:rsidRPr="009359D6">
        <w:rPr>
          <w:i/>
        </w:rPr>
        <w:t>Valider</w:t>
      </w:r>
      <w:r>
        <w:t>.</w:t>
      </w:r>
    </w:p>
    <w:p w14:paraId="4FDB673E" w14:textId="77777777" w:rsidR="008F2CAD" w:rsidRPr="00BC14C3" w:rsidRDefault="008F2CAD" w:rsidP="008F2CAD">
      <w:pPr>
        <w:pStyle w:val="Normalcorps"/>
        <w:numPr>
          <w:ilvl w:val="0"/>
          <w:numId w:val="31"/>
        </w:numPr>
      </w:pPr>
      <w:r w:rsidRPr="00BC14C3">
        <w:t xml:space="preserve">L’utilisateur renseigne les différents </w:t>
      </w:r>
      <w:r>
        <w:t xml:space="preserve">champs et clique sur le bouton </w:t>
      </w:r>
      <w:r w:rsidRPr="009B5979">
        <w:rPr>
          <w:i/>
        </w:rPr>
        <w:t>Valider</w:t>
      </w:r>
      <w:r w:rsidRPr="00BC14C3">
        <w:t>.</w:t>
      </w:r>
    </w:p>
    <w:p w14:paraId="2F1495BC" w14:textId="77777777" w:rsidR="008F2CAD" w:rsidRPr="00BC14C3" w:rsidRDefault="008F2CAD" w:rsidP="008F2CAD">
      <w:pPr>
        <w:pStyle w:val="Normalcorps"/>
        <w:numPr>
          <w:ilvl w:val="0"/>
          <w:numId w:val="31"/>
        </w:numPr>
      </w:pPr>
      <w:r w:rsidRPr="00BC14C3">
        <w:t xml:space="preserve">Le système créé la conférence. </w:t>
      </w:r>
    </w:p>
    <w:p w14:paraId="43C10977" w14:textId="77777777" w:rsidR="008F2CAD" w:rsidRPr="00BC14C3" w:rsidRDefault="008F2CAD" w:rsidP="008F2CAD">
      <w:pPr>
        <w:pStyle w:val="Normalcorps"/>
        <w:numPr>
          <w:ilvl w:val="0"/>
          <w:numId w:val="31"/>
        </w:numPr>
      </w:pPr>
      <w:r w:rsidRPr="00BC14C3">
        <w:t>Le système attribue à la Personne associée à l’utilisateu</w:t>
      </w:r>
      <w:r>
        <w:t xml:space="preserve">r le rôle de </w:t>
      </w:r>
      <w:r>
        <w:rPr>
          <w:i/>
        </w:rPr>
        <w:t>C</w:t>
      </w:r>
      <w:r w:rsidRPr="00540A25">
        <w:rPr>
          <w:i/>
        </w:rPr>
        <w:t>hair</w:t>
      </w:r>
      <w:r w:rsidRPr="00BC14C3">
        <w:t xml:space="preserve"> sur cette conférence.</w:t>
      </w:r>
    </w:p>
    <w:p w14:paraId="5F94EE99" w14:textId="129CC1D5" w:rsidR="008F2CAD" w:rsidRPr="00BC14C3" w:rsidRDefault="008F2CAD" w:rsidP="008F2CAD">
      <w:pPr>
        <w:pStyle w:val="Normalcorps"/>
        <w:numPr>
          <w:ilvl w:val="0"/>
          <w:numId w:val="31"/>
        </w:numPr>
      </w:pPr>
      <w:r w:rsidRPr="00BC14C3">
        <w:t>Le système attribue à l’ut</w:t>
      </w:r>
      <w:r>
        <w:t xml:space="preserve">ilisateur les droits de niveau </w:t>
      </w:r>
      <w:r w:rsidRPr="002D1C73">
        <w:rPr>
          <w:i/>
        </w:rPr>
        <w:t>Chair</w:t>
      </w:r>
      <w:r w:rsidRPr="00BC14C3">
        <w:t xml:space="preserve"> pour cette conférence.</w:t>
      </w:r>
    </w:p>
    <w:p w14:paraId="6F9251A6" w14:textId="77777777" w:rsidR="008F2CAD" w:rsidRPr="00BC14C3" w:rsidRDefault="008F2CAD" w:rsidP="008F2CAD">
      <w:pPr>
        <w:pStyle w:val="Normalcorps"/>
        <w:rPr>
          <w:rFonts w:ascii="Times New Roman" w:eastAsia="Times New Roman" w:hAnsi="Times New Roman"/>
          <w:color w:val="auto"/>
        </w:rPr>
      </w:pPr>
    </w:p>
    <w:p w14:paraId="5B5346FD" w14:textId="77777777" w:rsidR="008F2CAD" w:rsidRPr="00BC14C3" w:rsidRDefault="008F2CAD" w:rsidP="008F2CAD">
      <w:pPr>
        <w:pStyle w:val="Normalcorps"/>
        <w:rPr>
          <w:rFonts w:ascii="Times New Roman" w:hAnsi="Times New Roman"/>
          <w:color w:val="auto"/>
        </w:rPr>
      </w:pPr>
      <w:r w:rsidRPr="00BC14C3">
        <w:rPr>
          <w:b/>
          <w:bCs/>
        </w:rPr>
        <w:t xml:space="preserve">Extensions : </w:t>
      </w:r>
    </w:p>
    <w:p w14:paraId="24D73127" w14:textId="77777777" w:rsidR="008F2CAD" w:rsidRPr="00BC14C3" w:rsidRDefault="008F2CAD" w:rsidP="008F2CAD">
      <w:pPr>
        <w:pStyle w:val="Normalcorps"/>
        <w:rPr>
          <w:rFonts w:ascii="Times New Roman" w:hAnsi="Times New Roman"/>
          <w:color w:val="auto"/>
        </w:rPr>
      </w:pPr>
      <w:r w:rsidRPr="00BC14C3">
        <w:t xml:space="preserve">4a </w:t>
      </w:r>
      <w:r>
        <w:t>I</w:t>
      </w:r>
      <w:r w:rsidRPr="00BC14C3">
        <w:t>l n’existe pas de personne correspondant à l’utilisateur</w:t>
      </w:r>
    </w:p>
    <w:p w14:paraId="6E856574" w14:textId="77777777" w:rsidR="008F2CAD" w:rsidRPr="00BC14C3" w:rsidRDefault="008F2CAD" w:rsidP="008F2CAD">
      <w:pPr>
        <w:pStyle w:val="Normalcorps"/>
        <w:numPr>
          <w:ilvl w:val="0"/>
          <w:numId w:val="32"/>
        </w:numPr>
      </w:pPr>
      <w:r w:rsidRPr="00BC14C3">
        <w:t xml:space="preserve">Le système créé cette personne </w:t>
      </w:r>
    </w:p>
    <w:p w14:paraId="0E920D80" w14:textId="77777777" w:rsidR="008F2CAD" w:rsidRDefault="008F2CAD" w:rsidP="008F2CAD">
      <w:pPr>
        <w:pStyle w:val="Normalcorps"/>
        <w:numPr>
          <w:ilvl w:val="0"/>
          <w:numId w:val="32"/>
        </w:numPr>
        <w:rPr>
          <w:i/>
          <w:iCs/>
        </w:rPr>
      </w:pPr>
      <w:r w:rsidRPr="00BC14C3">
        <w:rPr>
          <w:i/>
          <w:iCs/>
        </w:rPr>
        <w:t>Retour à l’étape 4</w:t>
      </w:r>
    </w:p>
    <w:p w14:paraId="45C82F53" w14:textId="77777777" w:rsidR="00084142" w:rsidRPr="00352F2F" w:rsidRDefault="00084142" w:rsidP="00084142">
      <w:pPr>
        <w:pStyle w:val="Normalcorps"/>
        <w:rPr>
          <w:i/>
          <w:iCs/>
        </w:rPr>
      </w:pPr>
    </w:p>
    <w:p w14:paraId="141CB2CE" w14:textId="2903A4CF" w:rsidR="008F2CAD" w:rsidRDefault="00436A6D">
      <w:pPr>
        <w:pStyle w:val="TitreL2"/>
        <w:pPrChange w:id="56" w:author="Jordan" w:date="2015-11-11T15:46:00Z">
          <w:pPr>
            <w:pStyle w:val="Normalcorps"/>
          </w:pPr>
        </w:pPrChange>
      </w:pPr>
      <w:bookmarkStart w:id="57" w:name="_Toc435039980"/>
      <w:r>
        <w:rPr>
          <w:noProof/>
        </w:rPr>
        <w:drawing>
          <wp:anchor distT="0" distB="0" distL="114300" distR="114300" simplePos="0" relativeHeight="251674624" behindDoc="0" locked="0" layoutInCell="1" allowOverlap="1" wp14:anchorId="0578DBA6" wp14:editId="09202CF1">
            <wp:simplePos x="0" y="0"/>
            <wp:positionH relativeFrom="margin">
              <wp:posOffset>4963795</wp:posOffset>
            </wp:positionH>
            <wp:positionV relativeFrom="margin">
              <wp:posOffset>5473519</wp:posOffset>
            </wp:positionV>
            <wp:extent cx="226695" cy="24765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95" cy="247650"/>
                    </a:xfrm>
                    <a:prstGeom prst="rect">
                      <a:avLst/>
                    </a:prstGeom>
                  </pic:spPr>
                </pic:pic>
              </a:graphicData>
            </a:graphic>
          </wp:anchor>
        </w:drawing>
      </w:r>
      <w:r w:rsidR="00FB0869">
        <w:rPr>
          <w:noProof/>
        </w:rPr>
        <w:drawing>
          <wp:anchor distT="0" distB="0" distL="0" distR="0" simplePos="0" relativeHeight="251679744" behindDoc="0" locked="0" layoutInCell="0" allowOverlap="0" wp14:anchorId="77303913" wp14:editId="1B3B5573">
            <wp:simplePos x="0" y="0"/>
            <wp:positionH relativeFrom="margin">
              <wp:posOffset>5124450</wp:posOffset>
            </wp:positionH>
            <wp:positionV relativeFrom="paragraph">
              <wp:posOffset>255270</wp:posOffset>
            </wp:positionV>
            <wp:extent cx="342900" cy="190500"/>
            <wp:effectExtent l="19050" t="0" r="0" b="0"/>
            <wp:wrapNone/>
            <wp:docPr id="22" name="image15.png" descr="niveau_mer.png"/>
            <wp:cNvGraphicFramePr/>
            <a:graphic xmlns:a="http://schemas.openxmlformats.org/drawingml/2006/main">
              <a:graphicData uri="http://schemas.openxmlformats.org/drawingml/2006/picture">
                <pic:pic xmlns:pic="http://schemas.openxmlformats.org/drawingml/2006/picture">
                  <pic:nvPicPr>
                    <pic:cNvPr id="0" name="image15.png" descr="niveau_mer.png"/>
                    <pic:cNvPicPr preferRelativeResize="0"/>
                  </pic:nvPicPr>
                  <pic:blipFill>
                    <a:blip r:embed="rId9" cstate="print"/>
                    <a:srcRect/>
                    <a:stretch>
                      <a:fillRect/>
                    </a:stretch>
                  </pic:blipFill>
                  <pic:spPr>
                    <a:xfrm>
                      <a:off x="0" y="0"/>
                      <a:ext cx="342900" cy="190500"/>
                    </a:xfrm>
                    <a:prstGeom prst="rect">
                      <a:avLst/>
                    </a:prstGeom>
                    <a:ln/>
                  </pic:spPr>
                </pic:pic>
              </a:graphicData>
            </a:graphic>
          </wp:anchor>
        </w:drawing>
      </w:r>
      <w:r w:rsidR="008F2CAD">
        <w:t>Enrichissement de la description d’une publication</w:t>
      </w:r>
      <w:bookmarkEnd w:id="57"/>
    </w:p>
    <w:p w14:paraId="2C04515E" w14:textId="29CFEEA9" w:rsidR="008F2CAD" w:rsidRPr="00D842DE" w:rsidRDefault="008F2CAD" w:rsidP="008F2CAD">
      <w:pPr>
        <w:pStyle w:val="Normalcorps"/>
        <w:rPr>
          <w:rFonts w:ascii="Times New Roman" w:hAnsi="Times New Roman"/>
          <w:color w:val="auto"/>
          <w:sz w:val="28"/>
        </w:rPr>
      </w:pPr>
      <w:r w:rsidRPr="00D842DE">
        <w:rPr>
          <w:b/>
          <w:szCs w:val="22"/>
        </w:rPr>
        <w:t>Nom</w:t>
      </w:r>
      <w:r w:rsidRPr="00D842DE">
        <w:rPr>
          <w:szCs w:val="22"/>
        </w:rPr>
        <w:t xml:space="preserve"> : Enrichir la description d’une publication</w:t>
      </w:r>
    </w:p>
    <w:p w14:paraId="3CB25665" w14:textId="77777777" w:rsidR="008F2CAD" w:rsidRPr="00D842DE" w:rsidRDefault="008F2CAD" w:rsidP="008F2CAD">
      <w:pPr>
        <w:pStyle w:val="Normalcorps"/>
        <w:rPr>
          <w:rFonts w:ascii="Times New Roman" w:hAnsi="Times New Roman"/>
          <w:color w:val="auto"/>
          <w:sz w:val="28"/>
        </w:rPr>
      </w:pPr>
      <w:r w:rsidRPr="00D842DE">
        <w:rPr>
          <w:b/>
          <w:szCs w:val="22"/>
        </w:rPr>
        <w:t>Portée</w:t>
      </w:r>
      <w:r w:rsidRPr="00D842DE">
        <w:rPr>
          <w:szCs w:val="22"/>
        </w:rPr>
        <w:t xml:space="preserve"> : Système (Boîte noire) </w:t>
      </w:r>
    </w:p>
    <w:p w14:paraId="20A932F7" w14:textId="75A775AA" w:rsidR="008F2CAD" w:rsidRPr="00D842DE" w:rsidRDefault="008F2CAD" w:rsidP="008F2CAD">
      <w:pPr>
        <w:pStyle w:val="Normalcorps"/>
        <w:rPr>
          <w:rFonts w:ascii="Times New Roman" w:hAnsi="Times New Roman"/>
          <w:color w:val="auto"/>
          <w:sz w:val="28"/>
        </w:rPr>
      </w:pPr>
      <w:r w:rsidRPr="00D842DE">
        <w:rPr>
          <w:b/>
          <w:szCs w:val="22"/>
        </w:rPr>
        <w:t>Niveau</w:t>
      </w:r>
      <w:r w:rsidRPr="00D842DE">
        <w:rPr>
          <w:szCs w:val="22"/>
        </w:rPr>
        <w:t xml:space="preserve"> </w:t>
      </w:r>
      <w:r w:rsidRPr="00D842DE">
        <w:rPr>
          <w:b/>
          <w:szCs w:val="22"/>
          <w:rPrChange w:id="58" w:author="Jordan" w:date="2015-11-11T14:36:00Z">
            <w:rPr>
              <w:sz w:val="22"/>
              <w:szCs w:val="22"/>
            </w:rPr>
          </w:rPrChange>
        </w:rPr>
        <w:t>d’objectif</w:t>
      </w:r>
      <w:r w:rsidRPr="00D842DE">
        <w:rPr>
          <w:szCs w:val="22"/>
        </w:rPr>
        <w:t xml:space="preserve"> : </w:t>
      </w:r>
      <w:del w:id="59" w:author="Jordan" w:date="2015-11-11T14:36:00Z">
        <w:r w:rsidRPr="00D842DE" w:rsidDel="003D02B0">
          <w:rPr>
            <w:szCs w:val="22"/>
          </w:rPr>
          <w:delText> </w:delText>
        </w:r>
      </w:del>
      <w:r w:rsidRPr="00D842DE">
        <w:rPr>
          <w:szCs w:val="22"/>
        </w:rPr>
        <w:t xml:space="preserve">Utilisateur </w:t>
      </w:r>
    </w:p>
    <w:p w14:paraId="1614F225" w14:textId="77777777" w:rsidR="008F2CAD" w:rsidRPr="00D842DE" w:rsidRDefault="008F2CAD" w:rsidP="008F2CAD">
      <w:pPr>
        <w:pStyle w:val="Normalcorps"/>
        <w:rPr>
          <w:rFonts w:ascii="Times New Roman" w:hAnsi="Times New Roman"/>
          <w:color w:val="auto"/>
          <w:sz w:val="28"/>
        </w:rPr>
      </w:pPr>
      <w:r w:rsidRPr="00D842DE">
        <w:rPr>
          <w:b/>
          <w:szCs w:val="22"/>
        </w:rPr>
        <w:t>Acteur principal</w:t>
      </w:r>
      <w:r w:rsidRPr="00D842DE">
        <w:rPr>
          <w:szCs w:val="22"/>
        </w:rPr>
        <w:t xml:space="preserve"> : Utilisateur </w:t>
      </w:r>
      <w:r w:rsidRPr="00D842DE">
        <w:rPr>
          <w:i/>
          <w:szCs w:val="22"/>
        </w:rPr>
        <w:t>Auteur</w:t>
      </w:r>
    </w:p>
    <w:p w14:paraId="3C9A22B3" w14:textId="057FC651" w:rsidR="008F2CAD" w:rsidRPr="00D842DE" w:rsidRDefault="008F2CAD" w:rsidP="008F2CAD">
      <w:pPr>
        <w:pStyle w:val="Normalcorps"/>
        <w:rPr>
          <w:rFonts w:ascii="Times New Roman" w:hAnsi="Times New Roman"/>
          <w:color w:val="auto"/>
          <w:sz w:val="28"/>
        </w:rPr>
      </w:pPr>
      <w:r w:rsidRPr="00D842DE">
        <w:rPr>
          <w:b/>
          <w:szCs w:val="22"/>
        </w:rPr>
        <w:t>Évènement déclencheur</w:t>
      </w:r>
      <w:r w:rsidRPr="00D842DE">
        <w:rPr>
          <w:szCs w:val="22"/>
        </w:rPr>
        <w:t xml:space="preserve"> : L’utilisateur clique sur le bouton </w:t>
      </w:r>
      <w:r w:rsidRPr="00D842DE">
        <w:rPr>
          <w:i/>
          <w:szCs w:val="22"/>
        </w:rPr>
        <w:t>Modifier</w:t>
      </w:r>
    </w:p>
    <w:p w14:paraId="0031FBC8" w14:textId="0E0179F5" w:rsidR="008F2CAD" w:rsidRPr="00D842DE" w:rsidRDefault="008F2CAD" w:rsidP="008F2CAD">
      <w:pPr>
        <w:pStyle w:val="Normalcorps"/>
        <w:rPr>
          <w:rFonts w:ascii="Times New Roman" w:hAnsi="Times New Roman"/>
          <w:color w:val="auto"/>
          <w:sz w:val="28"/>
        </w:rPr>
      </w:pPr>
      <w:r w:rsidRPr="00D842DE">
        <w:rPr>
          <w:b/>
          <w:szCs w:val="22"/>
        </w:rPr>
        <w:t>Garantie minimale</w:t>
      </w:r>
      <w:r w:rsidRPr="00D842DE">
        <w:rPr>
          <w:szCs w:val="22"/>
        </w:rPr>
        <w:t xml:space="preserve"> : La page est affichée.</w:t>
      </w:r>
    </w:p>
    <w:p w14:paraId="1894D777" w14:textId="77777777" w:rsidR="008F2CAD" w:rsidRPr="00D842DE" w:rsidRDefault="008F2CAD" w:rsidP="008F2CAD">
      <w:pPr>
        <w:pStyle w:val="Normalcorps"/>
        <w:rPr>
          <w:rFonts w:ascii="Times New Roman" w:hAnsi="Times New Roman"/>
          <w:color w:val="auto"/>
          <w:sz w:val="28"/>
        </w:rPr>
      </w:pPr>
      <w:r w:rsidRPr="00D842DE">
        <w:rPr>
          <w:b/>
          <w:szCs w:val="22"/>
        </w:rPr>
        <w:t>Garantie succès</w:t>
      </w:r>
      <w:r w:rsidRPr="00D842DE">
        <w:rPr>
          <w:szCs w:val="22"/>
        </w:rPr>
        <w:t xml:space="preserve"> : La modification à été appliquée et est visible sur la page.</w:t>
      </w:r>
    </w:p>
    <w:p w14:paraId="211A9F5D" w14:textId="77777777" w:rsidR="008F2CAD" w:rsidRPr="00D842DE" w:rsidRDefault="008F2CAD" w:rsidP="008F2CAD">
      <w:pPr>
        <w:pStyle w:val="Normalcorps"/>
        <w:rPr>
          <w:szCs w:val="22"/>
        </w:rPr>
      </w:pPr>
      <w:r w:rsidRPr="00D842DE">
        <w:rPr>
          <w:b/>
          <w:szCs w:val="22"/>
        </w:rPr>
        <w:t>Précondition</w:t>
      </w:r>
      <w:r w:rsidRPr="00D842DE">
        <w:rPr>
          <w:szCs w:val="22"/>
        </w:rPr>
        <w:t xml:space="preserve"> : L'utilisateur est connecté et est identifié en tant qu’</w:t>
      </w:r>
      <w:ins w:id="60" w:author="Jordan" w:date="2015-11-11T14:28:00Z">
        <w:r w:rsidRPr="00D842DE">
          <w:rPr>
            <w:i/>
            <w:szCs w:val="22"/>
          </w:rPr>
          <w:t>A</w:t>
        </w:r>
      </w:ins>
      <w:del w:id="61" w:author="Jordan" w:date="2015-11-11T14:28:00Z">
        <w:r w:rsidRPr="00D842DE" w:rsidDel="00284EC4">
          <w:rPr>
            <w:i/>
            <w:szCs w:val="22"/>
          </w:rPr>
          <w:delText>a</w:delText>
        </w:r>
      </w:del>
      <w:r w:rsidRPr="00D842DE">
        <w:rPr>
          <w:i/>
          <w:szCs w:val="22"/>
        </w:rPr>
        <w:t>uteur</w:t>
      </w:r>
      <w:r w:rsidRPr="00D842DE">
        <w:rPr>
          <w:szCs w:val="22"/>
        </w:rPr>
        <w:t xml:space="preserve"> de la publication.</w:t>
      </w:r>
    </w:p>
    <w:p w14:paraId="313AFA25" w14:textId="77777777" w:rsidR="00E1249F" w:rsidRPr="00D842DE" w:rsidRDefault="00E1249F" w:rsidP="008F2CAD">
      <w:pPr>
        <w:pStyle w:val="Normalcorps"/>
        <w:rPr>
          <w:rFonts w:ascii="Times New Roman" w:hAnsi="Times New Roman"/>
          <w:color w:val="auto"/>
          <w:sz w:val="28"/>
        </w:rPr>
      </w:pPr>
    </w:p>
    <w:p w14:paraId="15607E4C" w14:textId="77777777" w:rsidR="008F2CAD" w:rsidRDefault="008F2CAD" w:rsidP="008F2CAD">
      <w:pPr>
        <w:pStyle w:val="Normalcorps"/>
        <w:rPr>
          <w:rFonts w:ascii="Times New Roman" w:eastAsia="Times New Roman" w:hAnsi="Times New Roman"/>
          <w:color w:val="auto"/>
          <w:sz w:val="28"/>
        </w:rPr>
      </w:pPr>
    </w:p>
    <w:p w14:paraId="33F2C658" w14:textId="77777777" w:rsidR="00AC5B9F" w:rsidRPr="00D842DE" w:rsidDel="006D707E" w:rsidRDefault="00AC5B9F" w:rsidP="008F2CAD">
      <w:pPr>
        <w:pStyle w:val="Normalcorps"/>
        <w:rPr>
          <w:del w:id="62" w:author="Jordan" w:date="2015-11-11T15:47:00Z"/>
          <w:rFonts w:ascii="Times New Roman" w:eastAsia="Times New Roman" w:hAnsi="Times New Roman"/>
          <w:color w:val="auto"/>
          <w:sz w:val="28"/>
        </w:rPr>
      </w:pPr>
    </w:p>
    <w:p w14:paraId="31D9E88D" w14:textId="77777777" w:rsidR="008F2CAD" w:rsidRPr="00D842DE" w:rsidRDefault="008F2CAD" w:rsidP="008F2CAD">
      <w:pPr>
        <w:pStyle w:val="Normalcorps"/>
        <w:rPr>
          <w:rFonts w:ascii="Times New Roman" w:hAnsi="Times New Roman"/>
          <w:b/>
          <w:color w:val="auto"/>
          <w:sz w:val="28"/>
        </w:rPr>
      </w:pPr>
      <w:r w:rsidRPr="00D842DE">
        <w:rPr>
          <w:b/>
          <w:szCs w:val="22"/>
        </w:rPr>
        <w:t>Scénario nominal :</w:t>
      </w:r>
    </w:p>
    <w:p w14:paraId="0FBB32E1" w14:textId="77777777" w:rsidR="008F2CAD" w:rsidRPr="00D842DE" w:rsidRDefault="008F2CAD" w:rsidP="008F2CAD">
      <w:pPr>
        <w:pStyle w:val="Normalcorps"/>
        <w:numPr>
          <w:ilvl w:val="0"/>
          <w:numId w:val="37"/>
        </w:numPr>
        <w:rPr>
          <w:szCs w:val="22"/>
        </w:rPr>
      </w:pPr>
      <w:r w:rsidRPr="00D842DE">
        <w:rPr>
          <w:szCs w:val="22"/>
        </w:rPr>
        <w:t xml:space="preserve">Le système affiche un formulaire composé de deux champs texte vides nommés </w:t>
      </w:r>
      <w:r w:rsidRPr="00D842DE">
        <w:rPr>
          <w:i/>
          <w:szCs w:val="22"/>
        </w:rPr>
        <w:t>URL de la page</w:t>
      </w:r>
      <w:r w:rsidRPr="00D842DE">
        <w:rPr>
          <w:szCs w:val="22"/>
        </w:rPr>
        <w:t xml:space="preserve"> et </w:t>
      </w:r>
      <w:r w:rsidRPr="00D842DE">
        <w:rPr>
          <w:i/>
          <w:szCs w:val="22"/>
        </w:rPr>
        <w:t>Nom du lien</w:t>
      </w:r>
      <w:r w:rsidRPr="00D842DE">
        <w:rPr>
          <w:szCs w:val="22"/>
        </w:rPr>
        <w:t xml:space="preserve"> ainsi qu’un bouton </w:t>
      </w:r>
      <w:r w:rsidRPr="00D842DE">
        <w:rPr>
          <w:i/>
          <w:szCs w:val="22"/>
        </w:rPr>
        <w:t>Valider</w:t>
      </w:r>
      <w:r w:rsidRPr="00D842DE">
        <w:rPr>
          <w:szCs w:val="22"/>
        </w:rPr>
        <w:t xml:space="preserve">. </w:t>
      </w:r>
    </w:p>
    <w:p w14:paraId="1B9BAA6C" w14:textId="77777777" w:rsidR="008F2CAD" w:rsidRPr="00D842DE" w:rsidRDefault="008F2CAD" w:rsidP="008F2CAD">
      <w:pPr>
        <w:pStyle w:val="Normalcorps"/>
        <w:numPr>
          <w:ilvl w:val="0"/>
          <w:numId w:val="37"/>
        </w:numPr>
        <w:rPr>
          <w:szCs w:val="22"/>
        </w:rPr>
      </w:pPr>
      <w:r w:rsidRPr="00D842DE">
        <w:rPr>
          <w:szCs w:val="22"/>
        </w:rPr>
        <w:t xml:space="preserve">L'utilisateur renseigne les différents champs du formulaire et clique sur </w:t>
      </w:r>
      <w:r w:rsidRPr="00D842DE">
        <w:rPr>
          <w:i/>
          <w:szCs w:val="22"/>
        </w:rPr>
        <w:t>Valider</w:t>
      </w:r>
      <w:r w:rsidRPr="00D842DE">
        <w:rPr>
          <w:szCs w:val="22"/>
        </w:rPr>
        <w:t>.</w:t>
      </w:r>
    </w:p>
    <w:p w14:paraId="3DE5AC0E" w14:textId="77777777" w:rsidR="008F2CAD" w:rsidRPr="00D842DE" w:rsidRDefault="008F2CAD" w:rsidP="008F2CAD">
      <w:pPr>
        <w:pStyle w:val="Normalcorps"/>
        <w:numPr>
          <w:ilvl w:val="0"/>
          <w:numId w:val="37"/>
        </w:numPr>
        <w:rPr>
          <w:szCs w:val="22"/>
        </w:rPr>
      </w:pPr>
      <w:r w:rsidRPr="00D842DE">
        <w:rPr>
          <w:szCs w:val="22"/>
        </w:rPr>
        <w:t>Le système modifie la description de la publication.</w:t>
      </w:r>
    </w:p>
    <w:p w14:paraId="2F065F1E" w14:textId="5B4C24AA" w:rsidR="008F2CAD" w:rsidRPr="00D842DE" w:rsidRDefault="00C347D0" w:rsidP="008F2CAD">
      <w:pPr>
        <w:pStyle w:val="Normalcorps"/>
        <w:numPr>
          <w:ilvl w:val="0"/>
          <w:numId w:val="37"/>
        </w:numPr>
        <w:rPr>
          <w:szCs w:val="22"/>
        </w:rPr>
      </w:pPr>
      <w:r>
        <w:rPr>
          <w:szCs w:val="22"/>
        </w:rPr>
        <w:t>Le système rafraî</w:t>
      </w:r>
      <w:r w:rsidR="008F2CAD" w:rsidRPr="00D842DE">
        <w:rPr>
          <w:szCs w:val="22"/>
        </w:rPr>
        <w:t>chit la page pour que la modification s’affiche.</w:t>
      </w:r>
    </w:p>
    <w:p w14:paraId="227BC70F" w14:textId="77777777" w:rsidR="008F2CAD" w:rsidRPr="00D842DE" w:rsidRDefault="008F2CAD" w:rsidP="008F2CAD">
      <w:pPr>
        <w:pStyle w:val="Normalcorps"/>
        <w:rPr>
          <w:rFonts w:ascii="Times New Roman" w:eastAsia="Times New Roman" w:hAnsi="Times New Roman"/>
          <w:color w:val="auto"/>
          <w:sz w:val="28"/>
        </w:rPr>
      </w:pPr>
    </w:p>
    <w:p w14:paraId="01905708" w14:textId="77777777" w:rsidR="008F2CAD" w:rsidRPr="00D842DE" w:rsidRDefault="008F2CAD" w:rsidP="008F2CAD">
      <w:pPr>
        <w:pStyle w:val="Normalcorps"/>
        <w:rPr>
          <w:rFonts w:ascii="Times New Roman" w:hAnsi="Times New Roman"/>
          <w:b/>
          <w:color w:val="auto"/>
          <w:sz w:val="28"/>
        </w:rPr>
      </w:pPr>
      <w:r w:rsidRPr="00D842DE">
        <w:rPr>
          <w:b/>
          <w:szCs w:val="22"/>
        </w:rPr>
        <w:t>Extensions :</w:t>
      </w:r>
    </w:p>
    <w:p w14:paraId="19677373" w14:textId="77777777" w:rsidR="008F2CAD" w:rsidRPr="00D842DE" w:rsidRDefault="008F2CAD" w:rsidP="008F2CAD">
      <w:pPr>
        <w:pStyle w:val="Normalcorps"/>
        <w:rPr>
          <w:rFonts w:ascii="Times New Roman" w:hAnsi="Times New Roman"/>
          <w:color w:val="auto"/>
          <w:sz w:val="28"/>
        </w:rPr>
      </w:pPr>
      <w:r w:rsidRPr="00D842DE">
        <w:rPr>
          <w:szCs w:val="22"/>
        </w:rPr>
        <w:t>1a Il existe déjà des données de type “informations supplémentaires” pour cette publication.</w:t>
      </w:r>
    </w:p>
    <w:p w14:paraId="30C4B655" w14:textId="77777777" w:rsidR="008F2CAD" w:rsidRPr="00D842DE" w:rsidRDefault="008F2CAD" w:rsidP="008F2CAD">
      <w:pPr>
        <w:pStyle w:val="Normalcorps"/>
        <w:numPr>
          <w:ilvl w:val="0"/>
          <w:numId w:val="38"/>
        </w:numPr>
        <w:rPr>
          <w:szCs w:val="22"/>
        </w:rPr>
      </w:pPr>
      <w:r w:rsidRPr="00D842DE">
        <w:rPr>
          <w:szCs w:val="22"/>
        </w:rPr>
        <w:t xml:space="preserve">Le système affiche un formulaire composé de deux champs texte, </w:t>
      </w:r>
      <w:del w:id="63" w:author="Jordan" w:date="2015-11-11T14:28:00Z">
        <w:r w:rsidRPr="00D842DE" w:rsidDel="00CF7001">
          <w:rPr>
            <w:szCs w:val="22"/>
          </w:rPr>
          <w:delText>préremplis</w:delText>
        </w:r>
      </w:del>
      <w:ins w:id="64" w:author="Jordan" w:date="2015-11-11T14:28:00Z">
        <w:r w:rsidRPr="00D842DE">
          <w:rPr>
            <w:szCs w:val="22"/>
          </w:rPr>
          <w:t>pré remplis</w:t>
        </w:r>
      </w:ins>
      <w:r w:rsidRPr="00D842DE">
        <w:rPr>
          <w:szCs w:val="22"/>
        </w:rPr>
        <w:t xml:space="preserve"> avec les informations obtenues, nommés </w:t>
      </w:r>
      <w:r w:rsidRPr="00D842DE">
        <w:rPr>
          <w:i/>
          <w:szCs w:val="22"/>
        </w:rPr>
        <w:t>URL de la page</w:t>
      </w:r>
      <w:r w:rsidRPr="00D842DE">
        <w:rPr>
          <w:szCs w:val="22"/>
        </w:rPr>
        <w:t xml:space="preserve"> et </w:t>
      </w:r>
      <w:r w:rsidRPr="00D842DE">
        <w:rPr>
          <w:i/>
          <w:szCs w:val="22"/>
        </w:rPr>
        <w:t>Nom du lien</w:t>
      </w:r>
      <w:r w:rsidRPr="00D842DE">
        <w:rPr>
          <w:szCs w:val="22"/>
        </w:rPr>
        <w:t>.</w:t>
      </w:r>
    </w:p>
    <w:p w14:paraId="059398A9" w14:textId="77777777" w:rsidR="008F2CAD" w:rsidRPr="00D842DE" w:rsidRDefault="008F2CAD" w:rsidP="008F2CAD">
      <w:pPr>
        <w:pStyle w:val="Normalcorps"/>
        <w:numPr>
          <w:ilvl w:val="0"/>
          <w:numId w:val="38"/>
        </w:numPr>
        <w:rPr>
          <w:szCs w:val="22"/>
        </w:rPr>
      </w:pPr>
      <w:r w:rsidRPr="00D842DE">
        <w:rPr>
          <w:i/>
          <w:iCs/>
          <w:szCs w:val="22"/>
        </w:rPr>
        <w:t>Retour à l’étape 2.</w:t>
      </w:r>
    </w:p>
    <w:p w14:paraId="1313E66D" w14:textId="77777777" w:rsidR="00436A6D" w:rsidRDefault="00436A6D" w:rsidP="00D842DE">
      <w:pPr>
        <w:pStyle w:val="Normalcorps"/>
        <w:ind w:left="360"/>
        <w:rPr>
          <w:sz w:val="22"/>
          <w:szCs w:val="22"/>
        </w:rPr>
      </w:pPr>
    </w:p>
    <w:p w14:paraId="741AE4A1" w14:textId="77777777" w:rsidR="00AC5B9F" w:rsidRPr="007B468B" w:rsidDel="006D707E" w:rsidRDefault="00AC5B9F" w:rsidP="00D842DE">
      <w:pPr>
        <w:pStyle w:val="Normalcorps"/>
        <w:rPr>
          <w:del w:id="65" w:author="Jordan" w:date="2015-11-11T15:48:00Z"/>
          <w:sz w:val="22"/>
          <w:szCs w:val="22"/>
        </w:rPr>
      </w:pPr>
    </w:p>
    <w:p w14:paraId="0A5448F4" w14:textId="77777777" w:rsidR="008F2CAD" w:rsidRDefault="008F2CAD">
      <w:pPr>
        <w:pStyle w:val="Normalcorps"/>
        <w:ind w:left="360"/>
        <w:rPr>
          <w:del w:id="66" w:author="Jordan" w:date="2015-11-11T15:48:00Z"/>
        </w:rPr>
        <w:pPrChange w:id="67" w:author="Jordan" w:date="2015-11-11T15:48:00Z">
          <w:pPr>
            <w:pStyle w:val="Normalcorps"/>
          </w:pPr>
        </w:pPrChange>
      </w:pPr>
    </w:p>
    <w:p w14:paraId="5E7F614A" w14:textId="77777777" w:rsidR="008F2CAD" w:rsidDel="006D707E" w:rsidRDefault="008F2CAD" w:rsidP="00D842DE">
      <w:pPr>
        <w:pStyle w:val="Normalcorps"/>
        <w:ind w:left="360"/>
        <w:rPr>
          <w:del w:id="68" w:author="Jordan" w:date="2015-11-11T15:48:00Z"/>
        </w:rPr>
      </w:pPr>
    </w:p>
    <w:p w14:paraId="57C42F42" w14:textId="77777777" w:rsidR="008F2CAD" w:rsidDel="006D707E" w:rsidRDefault="008F2CAD" w:rsidP="00D842DE">
      <w:pPr>
        <w:pStyle w:val="Normalcorps"/>
        <w:ind w:left="360"/>
        <w:rPr>
          <w:del w:id="69" w:author="Jordan" w:date="2015-11-11T15:48:00Z"/>
        </w:rPr>
      </w:pPr>
    </w:p>
    <w:p w14:paraId="1C55D131" w14:textId="77777777" w:rsidR="008F2CAD" w:rsidDel="006D707E" w:rsidRDefault="008F2CAD" w:rsidP="00D842DE">
      <w:pPr>
        <w:pStyle w:val="Normalcorps"/>
        <w:ind w:left="360"/>
        <w:rPr>
          <w:del w:id="70" w:author="Jordan" w:date="2015-11-11T15:48:00Z"/>
        </w:rPr>
      </w:pPr>
    </w:p>
    <w:p w14:paraId="234712F4" w14:textId="77777777" w:rsidR="008F2CAD" w:rsidDel="006D707E" w:rsidRDefault="008F2CAD" w:rsidP="00D842DE">
      <w:pPr>
        <w:pStyle w:val="Normalcorps"/>
        <w:ind w:left="360"/>
        <w:rPr>
          <w:del w:id="71" w:author="Jordan" w:date="2015-11-11T15:48:00Z"/>
        </w:rPr>
      </w:pPr>
    </w:p>
    <w:p w14:paraId="78AEDF6C" w14:textId="77777777" w:rsidR="008F2CAD" w:rsidDel="006D707E" w:rsidRDefault="008F2CAD" w:rsidP="00D842DE">
      <w:pPr>
        <w:pStyle w:val="Normalcorps"/>
        <w:ind w:left="360"/>
        <w:rPr>
          <w:del w:id="72" w:author="Jordan" w:date="2015-11-11T15:48:00Z"/>
        </w:rPr>
      </w:pPr>
    </w:p>
    <w:p w14:paraId="67BE28B2" w14:textId="77777777" w:rsidR="008F2CAD" w:rsidRPr="008F2CAD" w:rsidRDefault="008F2CAD" w:rsidP="00D842DE">
      <w:pPr>
        <w:pStyle w:val="Normalcorps"/>
        <w:ind w:left="360"/>
      </w:pPr>
      <w:del w:id="73" w:author="Jordan" w:date="2015-11-11T15:48:00Z">
        <w:r w:rsidDel="006D707E">
          <w:br w:type="page"/>
        </w:r>
      </w:del>
    </w:p>
    <w:p w14:paraId="052C1540" w14:textId="34D11E98" w:rsidR="008F2CAD" w:rsidRDefault="00436A6D">
      <w:pPr>
        <w:pStyle w:val="TitreL2"/>
        <w:pPrChange w:id="74" w:author="Jordan" w:date="2015-11-11T15:46:00Z">
          <w:pPr>
            <w:pStyle w:val="Normalcorps"/>
          </w:pPr>
        </w:pPrChange>
      </w:pPr>
      <w:bookmarkStart w:id="75" w:name="_Toc435039981"/>
      <w:r>
        <w:rPr>
          <w:noProof/>
        </w:rPr>
        <w:drawing>
          <wp:anchor distT="0" distB="0" distL="0" distR="0" simplePos="0" relativeHeight="251684864" behindDoc="0" locked="0" layoutInCell="0" allowOverlap="0" wp14:anchorId="044D37DA" wp14:editId="63EE8344">
            <wp:simplePos x="0" y="0"/>
            <wp:positionH relativeFrom="margin">
              <wp:posOffset>2618105</wp:posOffset>
            </wp:positionH>
            <wp:positionV relativeFrom="paragraph">
              <wp:posOffset>274320</wp:posOffset>
            </wp:positionV>
            <wp:extent cx="342900" cy="190500"/>
            <wp:effectExtent l="0" t="0" r="0" b="0"/>
            <wp:wrapNone/>
            <wp:docPr id="4" name="image15.png" descr="niveau_mer.png"/>
            <wp:cNvGraphicFramePr/>
            <a:graphic xmlns:a="http://schemas.openxmlformats.org/drawingml/2006/main">
              <a:graphicData uri="http://schemas.openxmlformats.org/drawingml/2006/picture">
                <pic:pic xmlns:pic="http://schemas.openxmlformats.org/drawingml/2006/picture">
                  <pic:nvPicPr>
                    <pic:cNvPr id="0" name="image15.png" descr="niveau_mer.png"/>
                    <pic:cNvPicPr preferRelativeResize="0"/>
                  </pic:nvPicPr>
                  <pic:blipFill>
                    <a:blip r:embed="rId9" cstate="print"/>
                    <a:srcRect/>
                    <a:stretch>
                      <a:fillRect/>
                    </a:stretch>
                  </pic:blipFill>
                  <pic:spPr>
                    <a:xfrm>
                      <a:off x="0" y="0"/>
                      <a:ext cx="342900" cy="190500"/>
                    </a:xfrm>
                    <a:prstGeom prst="rect">
                      <a:avLst/>
                    </a:prstGeom>
                    <a:ln/>
                  </pic:spPr>
                </pic:pic>
              </a:graphicData>
            </a:graphic>
          </wp:anchor>
        </w:drawing>
      </w:r>
      <w:r>
        <w:rPr>
          <w:noProof/>
        </w:rPr>
        <w:drawing>
          <wp:anchor distT="0" distB="0" distL="114300" distR="114300" simplePos="0" relativeHeight="251687936" behindDoc="0" locked="0" layoutInCell="1" allowOverlap="1" wp14:anchorId="6E1AC52B" wp14:editId="210286C0">
            <wp:simplePos x="0" y="0"/>
            <wp:positionH relativeFrom="column">
              <wp:posOffset>2332990</wp:posOffset>
            </wp:positionH>
            <wp:positionV relativeFrom="paragraph">
              <wp:posOffset>217170</wp:posOffset>
            </wp:positionV>
            <wp:extent cx="262255" cy="247650"/>
            <wp:effectExtent l="0" t="0" r="0" b="0"/>
            <wp:wrapNone/>
            <wp:docPr id="6" name="Image 5" descr="boite b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te blanche.png"/>
                    <pic:cNvPicPr/>
                  </pic:nvPicPr>
                  <pic:blipFill>
                    <a:blip r:embed="rId12" cstate="print"/>
                    <a:stretch>
                      <a:fillRect/>
                    </a:stretch>
                  </pic:blipFill>
                  <pic:spPr>
                    <a:xfrm>
                      <a:off x="0" y="0"/>
                      <a:ext cx="262255" cy="247650"/>
                    </a:xfrm>
                    <a:prstGeom prst="rect">
                      <a:avLst/>
                    </a:prstGeom>
                  </pic:spPr>
                </pic:pic>
              </a:graphicData>
            </a:graphic>
          </wp:anchor>
        </w:drawing>
      </w:r>
      <w:r w:rsidR="008F2CAD">
        <w:t>Import des données</w:t>
      </w:r>
      <w:bookmarkEnd w:id="75"/>
      <w:r w:rsidR="00352F2F">
        <w:t xml:space="preserve"> </w:t>
      </w:r>
    </w:p>
    <w:p w14:paraId="0737F0E6" w14:textId="091C39C1" w:rsidR="008F2CAD" w:rsidRPr="00FC51B2" w:rsidRDefault="008F2CAD" w:rsidP="008F2CAD">
      <w:pPr>
        <w:pStyle w:val="Normalcorps"/>
        <w:rPr>
          <w:rFonts w:ascii="Times New Roman" w:hAnsi="Times New Roman"/>
          <w:color w:val="auto"/>
        </w:rPr>
      </w:pPr>
      <w:r w:rsidRPr="00FC51B2">
        <w:rPr>
          <w:b/>
          <w:bCs/>
        </w:rPr>
        <w:t xml:space="preserve">Nom : </w:t>
      </w:r>
      <w:r w:rsidR="00F16B17">
        <w:t>Importer des données</w:t>
      </w:r>
    </w:p>
    <w:p w14:paraId="08216753" w14:textId="77777777" w:rsidR="008F2CAD" w:rsidRPr="00FC51B2" w:rsidRDefault="008F2CAD" w:rsidP="008F2CAD">
      <w:pPr>
        <w:pStyle w:val="Normalcorps"/>
        <w:rPr>
          <w:rFonts w:ascii="Times New Roman" w:hAnsi="Times New Roman"/>
          <w:color w:val="auto"/>
        </w:rPr>
      </w:pPr>
      <w:r w:rsidRPr="00FC51B2">
        <w:rPr>
          <w:b/>
          <w:bCs/>
        </w:rPr>
        <w:t xml:space="preserve">Portée : </w:t>
      </w:r>
      <w:r w:rsidRPr="00FC51B2">
        <w:t xml:space="preserve">Système (Boîte blanche) </w:t>
      </w:r>
    </w:p>
    <w:p w14:paraId="04857E5F" w14:textId="77777777" w:rsidR="008F2CAD" w:rsidRPr="00FC51B2" w:rsidRDefault="008F2CAD" w:rsidP="008F2CAD">
      <w:pPr>
        <w:pStyle w:val="Normalcorps"/>
        <w:rPr>
          <w:rFonts w:ascii="Times New Roman" w:hAnsi="Times New Roman"/>
          <w:color w:val="auto"/>
        </w:rPr>
      </w:pPr>
      <w:r>
        <w:rPr>
          <w:b/>
          <w:bCs/>
        </w:rPr>
        <w:t>Niveau d’o</w:t>
      </w:r>
      <w:r w:rsidRPr="00FC51B2">
        <w:rPr>
          <w:b/>
          <w:bCs/>
        </w:rPr>
        <w:t xml:space="preserve">bjectif : </w:t>
      </w:r>
      <w:del w:id="76" w:author="Jordan" w:date="2015-11-11T14:36:00Z">
        <w:r w:rsidRPr="00FC51B2" w:rsidDel="003D02B0">
          <w:delText> </w:delText>
        </w:r>
      </w:del>
      <w:r w:rsidRPr="00FC51B2">
        <w:t xml:space="preserve">Stratégique </w:t>
      </w:r>
    </w:p>
    <w:p w14:paraId="104DC43A" w14:textId="77777777" w:rsidR="008F2CAD" w:rsidRPr="00FC51B2" w:rsidRDefault="008F2CAD" w:rsidP="008F2CAD">
      <w:pPr>
        <w:pStyle w:val="Normalcorps"/>
        <w:rPr>
          <w:rFonts w:ascii="Times New Roman" w:hAnsi="Times New Roman"/>
          <w:color w:val="auto"/>
        </w:rPr>
      </w:pPr>
      <w:r w:rsidRPr="00FC51B2">
        <w:rPr>
          <w:b/>
          <w:bCs/>
        </w:rPr>
        <w:t>Acteur principal :</w:t>
      </w:r>
      <w:r w:rsidRPr="00FC51B2">
        <w:t xml:space="preserve"> Utilisateur </w:t>
      </w:r>
      <w:r w:rsidRPr="00742685">
        <w:rPr>
          <w:i/>
        </w:rPr>
        <w:t>Chair</w:t>
      </w:r>
    </w:p>
    <w:p w14:paraId="126DA403" w14:textId="77777777" w:rsidR="008F2CAD" w:rsidRPr="00FC51B2" w:rsidRDefault="008F2CAD" w:rsidP="008F2CAD">
      <w:pPr>
        <w:pStyle w:val="Normalcorps"/>
        <w:rPr>
          <w:rFonts w:ascii="Times New Roman" w:hAnsi="Times New Roman"/>
          <w:color w:val="auto"/>
        </w:rPr>
      </w:pPr>
      <w:r w:rsidRPr="00FC51B2">
        <w:rPr>
          <w:b/>
          <w:bCs/>
        </w:rPr>
        <w:t>Acteurs internes</w:t>
      </w:r>
      <w:r>
        <w:rPr>
          <w:b/>
          <w:bCs/>
        </w:rPr>
        <w:t xml:space="preserve"> </w:t>
      </w:r>
      <w:r w:rsidRPr="00FC51B2">
        <w:rPr>
          <w:b/>
          <w:bCs/>
        </w:rPr>
        <w:t xml:space="preserve">: </w:t>
      </w:r>
      <w:r>
        <w:t xml:space="preserve">Module de parsing, Module d’upload et </w:t>
      </w:r>
      <w:r w:rsidRPr="00FC51B2">
        <w:t>Module d’accès à la base de données</w:t>
      </w:r>
    </w:p>
    <w:p w14:paraId="1339D0BF" w14:textId="77777777" w:rsidR="008F2CAD" w:rsidRPr="00FC51B2" w:rsidRDefault="008F2CAD" w:rsidP="008F2CAD">
      <w:pPr>
        <w:pStyle w:val="Normalcorps"/>
        <w:rPr>
          <w:rFonts w:ascii="Times New Roman" w:hAnsi="Times New Roman"/>
          <w:color w:val="auto"/>
        </w:rPr>
      </w:pPr>
      <w:r>
        <w:rPr>
          <w:b/>
          <w:bCs/>
        </w:rPr>
        <w:t>Évènement déclencheur</w:t>
      </w:r>
      <w:r w:rsidRPr="00FC51B2">
        <w:rPr>
          <w:b/>
          <w:bCs/>
        </w:rPr>
        <w:t xml:space="preserve"> :</w:t>
      </w:r>
      <w:r w:rsidRPr="00FC51B2">
        <w:t xml:space="preserve"> L’utilisateur clique sur le bouton </w:t>
      </w:r>
      <w:r w:rsidRPr="008930B9">
        <w:rPr>
          <w:i/>
        </w:rPr>
        <w:t>Importer des données</w:t>
      </w:r>
    </w:p>
    <w:p w14:paraId="2C09F812" w14:textId="77777777" w:rsidR="008F2CAD" w:rsidRPr="00FC51B2" w:rsidRDefault="008F2CAD" w:rsidP="008F2CAD">
      <w:pPr>
        <w:pStyle w:val="Normalcorps"/>
        <w:rPr>
          <w:rFonts w:ascii="Times New Roman" w:hAnsi="Times New Roman"/>
          <w:color w:val="auto"/>
        </w:rPr>
      </w:pPr>
      <w:r w:rsidRPr="00FC51B2">
        <w:rPr>
          <w:b/>
          <w:bCs/>
        </w:rPr>
        <w:t>Garantie minimale :</w:t>
      </w:r>
      <w:r w:rsidRPr="00FC51B2">
        <w:t xml:space="preserve"> La base de donnée</w:t>
      </w:r>
      <w:r w:rsidR="00352F2F">
        <w:t>s</w:t>
      </w:r>
      <w:r w:rsidRPr="00FC51B2">
        <w:t xml:space="preserve"> reste dans un état cohérent</w:t>
      </w:r>
    </w:p>
    <w:p w14:paraId="157E855C" w14:textId="77777777" w:rsidR="008F2CAD" w:rsidRPr="00FC51B2" w:rsidRDefault="008F2CAD" w:rsidP="008F2CAD">
      <w:pPr>
        <w:pStyle w:val="Normalcorps"/>
        <w:rPr>
          <w:rFonts w:ascii="Times New Roman" w:hAnsi="Times New Roman"/>
          <w:color w:val="auto"/>
        </w:rPr>
      </w:pPr>
      <w:r w:rsidRPr="00FC51B2">
        <w:rPr>
          <w:b/>
          <w:bCs/>
        </w:rPr>
        <w:t>Garantie succès :</w:t>
      </w:r>
      <w:r w:rsidRPr="00FC51B2">
        <w:t xml:space="preserve"> Le fichier est uploadé et les données ont été correctement </w:t>
      </w:r>
      <w:proofErr w:type="spellStart"/>
      <w:r w:rsidRPr="00FC51B2">
        <w:t>parsées</w:t>
      </w:r>
      <w:proofErr w:type="spellEnd"/>
    </w:p>
    <w:p w14:paraId="31CEE474" w14:textId="77777777" w:rsidR="008F2CAD" w:rsidRPr="00FC51B2" w:rsidRDefault="008F2CAD" w:rsidP="008F2CAD">
      <w:pPr>
        <w:pStyle w:val="Normalcorps"/>
        <w:rPr>
          <w:rFonts w:ascii="Times New Roman" w:hAnsi="Times New Roman"/>
          <w:color w:val="auto"/>
        </w:rPr>
      </w:pPr>
      <w:r w:rsidRPr="00FC51B2">
        <w:rPr>
          <w:b/>
          <w:bCs/>
        </w:rPr>
        <w:t xml:space="preserve">Précondition : </w:t>
      </w:r>
      <w:r w:rsidRPr="00FC51B2">
        <w:t xml:space="preserve">L'utilisateur est connecté en tant que </w:t>
      </w:r>
      <w:ins w:id="77" w:author="Jordan" w:date="2015-11-11T14:30:00Z">
        <w:r>
          <w:rPr>
            <w:i/>
          </w:rPr>
          <w:t>C</w:t>
        </w:r>
      </w:ins>
      <w:del w:id="78" w:author="Jordan" w:date="2015-11-11T14:30:00Z">
        <w:r w:rsidRPr="00354845">
          <w:rPr>
            <w:i/>
            <w:rPrChange w:id="79" w:author="Jordan" w:date="2015-11-11T14:30:00Z">
              <w:rPr/>
            </w:rPrChange>
          </w:rPr>
          <w:delText>c</w:delText>
        </w:r>
      </w:del>
      <w:r w:rsidRPr="00354845">
        <w:rPr>
          <w:i/>
          <w:rPrChange w:id="80" w:author="Jordan" w:date="2015-11-11T14:30:00Z">
            <w:rPr/>
          </w:rPrChange>
        </w:rPr>
        <w:t>hair</w:t>
      </w:r>
      <w:r w:rsidRPr="00FC51B2">
        <w:t xml:space="preserve"> </w:t>
      </w:r>
    </w:p>
    <w:p w14:paraId="691EFB4C" w14:textId="77777777" w:rsidR="008F2CAD" w:rsidRPr="00FC51B2" w:rsidRDefault="008F2CAD" w:rsidP="008F2CAD">
      <w:pPr>
        <w:pStyle w:val="Normalcorps"/>
        <w:rPr>
          <w:rFonts w:ascii="Times New Roman" w:eastAsia="Times New Roman" w:hAnsi="Times New Roman"/>
          <w:color w:val="auto"/>
        </w:rPr>
      </w:pPr>
    </w:p>
    <w:p w14:paraId="649B858C" w14:textId="77777777" w:rsidR="008F2CAD" w:rsidRPr="00FC51B2" w:rsidRDefault="008F2CAD" w:rsidP="008F2CAD">
      <w:pPr>
        <w:pStyle w:val="Normalcorps"/>
        <w:rPr>
          <w:rFonts w:ascii="Times New Roman" w:hAnsi="Times New Roman"/>
          <w:color w:val="auto"/>
        </w:rPr>
      </w:pPr>
      <w:r w:rsidRPr="00FC51B2">
        <w:rPr>
          <w:b/>
          <w:bCs/>
        </w:rPr>
        <w:t xml:space="preserve">Scénario Nominal : </w:t>
      </w:r>
    </w:p>
    <w:p w14:paraId="3D5F3E20" w14:textId="77777777" w:rsidR="008F2CAD" w:rsidRPr="00FC51B2" w:rsidRDefault="008F2CAD" w:rsidP="008F2CAD">
      <w:pPr>
        <w:pStyle w:val="Normalcorps"/>
        <w:numPr>
          <w:ilvl w:val="0"/>
          <w:numId w:val="41"/>
        </w:numPr>
      </w:pPr>
      <w:r w:rsidRPr="00FC51B2">
        <w:t>L’utilisateur sélectionne le type et le format du fichier à uploader.</w:t>
      </w:r>
    </w:p>
    <w:p w14:paraId="09DF2B8B" w14:textId="77777777" w:rsidR="008F2CAD" w:rsidRPr="00FC51B2" w:rsidRDefault="008F2CAD" w:rsidP="008F2CAD">
      <w:pPr>
        <w:pStyle w:val="Normalcorps"/>
        <w:numPr>
          <w:ilvl w:val="0"/>
          <w:numId w:val="41"/>
        </w:numPr>
      </w:pPr>
      <w:r w:rsidRPr="00FC51B2">
        <w:t>L’utilisateur choisit un fichier, d’un type et format reconnus par l’application, sur son disque local.</w:t>
      </w:r>
    </w:p>
    <w:p w14:paraId="519625C6" w14:textId="77777777" w:rsidR="008F2CAD" w:rsidRPr="00FC51B2" w:rsidRDefault="008F2CAD" w:rsidP="008F2CAD">
      <w:pPr>
        <w:pStyle w:val="Normalcorps"/>
        <w:numPr>
          <w:ilvl w:val="0"/>
          <w:numId w:val="41"/>
        </w:numPr>
      </w:pPr>
      <w:r w:rsidRPr="00FC51B2">
        <w:t>L’utilisateur lance l’upload du fichier.</w:t>
      </w:r>
    </w:p>
    <w:p w14:paraId="0833F234" w14:textId="77777777" w:rsidR="008F2CAD" w:rsidRPr="00FC51B2" w:rsidRDefault="008F2CAD" w:rsidP="008F2CAD">
      <w:pPr>
        <w:pStyle w:val="Normalcorps"/>
        <w:numPr>
          <w:ilvl w:val="0"/>
          <w:numId w:val="41"/>
        </w:numPr>
      </w:pPr>
      <w:r w:rsidRPr="00FC51B2">
        <w:t>L’application demande au module de parsing de parser le fichier.</w:t>
      </w:r>
    </w:p>
    <w:p w14:paraId="4BDF5D20" w14:textId="77777777" w:rsidR="008F2CAD" w:rsidRPr="00FC51B2" w:rsidRDefault="008F2CAD" w:rsidP="008F2CAD">
      <w:pPr>
        <w:pStyle w:val="Normalcorps"/>
        <w:numPr>
          <w:ilvl w:val="0"/>
          <w:numId w:val="41"/>
        </w:numPr>
      </w:pPr>
      <w:r w:rsidRPr="00FC51B2">
        <w:t>L’application affiche un récapitulatif des données extraites.</w:t>
      </w:r>
    </w:p>
    <w:p w14:paraId="53048338" w14:textId="77777777" w:rsidR="008F2CAD" w:rsidRPr="00FC51B2" w:rsidRDefault="008F2CAD" w:rsidP="008F2CAD">
      <w:pPr>
        <w:pStyle w:val="Normalcorps"/>
        <w:numPr>
          <w:ilvl w:val="0"/>
          <w:numId w:val="41"/>
        </w:numPr>
      </w:pPr>
      <w:r w:rsidRPr="00FC51B2">
        <w:t>L’utilisateur confirme le parsing des données.</w:t>
      </w:r>
    </w:p>
    <w:p w14:paraId="6F2AD914" w14:textId="77777777" w:rsidR="008F2CAD" w:rsidRDefault="008F2CAD" w:rsidP="008F2CAD">
      <w:pPr>
        <w:pStyle w:val="Normalcorps"/>
        <w:numPr>
          <w:ilvl w:val="0"/>
          <w:numId w:val="41"/>
        </w:numPr>
        <w:rPr>
          <w:ins w:id="81" w:author="Jordan" w:date="2015-11-11T15:49:00Z"/>
        </w:rPr>
      </w:pPr>
      <w:r w:rsidRPr="00FC51B2">
        <w:t>L’application demande au module d’accès à la base de données d’enregistrer les nouvelles données.</w:t>
      </w:r>
    </w:p>
    <w:p w14:paraId="59D6B705" w14:textId="77777777" w:rsidR="008F2CAD" w:rsidRPr="00FC51B2" w:rsidRDefault="008F2CAD" w:rsidP="008F2CAD">
      <w:pPr>
        <w:pStyle w:val="Normalcorps"/>
      </w:pPr>
    </w:p>
    <w:p w14:paraId="1D38243E" w14:textId="77777777" w:rsidR="008F2CAD" w:rsidRPr="00FC51B2" w:rsidRDefault="008F2CAD" w:rsidP="008F2CAD">
      <w:pPr>
        <w:pStyle w:val="Normalcorps"/>
        <w:rPr>
          <w:rFonts w:ascii="Times New Roman" w:hAnsi="Times New Roman"/>
          <w:color w:val="auto"/>
        </w:rPr>
      </w:pPr>
      <w:r w:rsidRPr="00FC51B2">
        <w:rPr>
          <w:b/>
          <w:bCs/>
        </w:rPr>
        <w:lastRenderedPageBreak/>
        <w:t xml:space="preserve">Extensions : </w:t>
      </w:r>
    </w:p>
    <w:p w14:paraId="0DD327CF" w14:textId="77777777" w:rsidR="008F2CAD" w:rsidRPr="00FC51B2" w:rsidRDefault="008F2CAD" w:rsidP="008F2CAD">
      <w:pPr>
        <w:pStyle w:val="Normalcorps"/>
        <w:rPr>
          <w:rFonts w:ascii="Times New Roman" w:hAnsi="Times New Roman"/>
          <w:color w:val="auto"/>
        </w:rPr>
      </w:pPr>
      <w:del w:id="82" w:author="Jordan" w:date="2015-11-11T15:50:00Z">
        <w:r w:rsidRPr="00FC51B2" w:rsidDel="006D707E">
          <w:delText>2.a</w:delText>
        </w:r>
      </w:del>
      <w:ins w:id="83" w:author="Jordan" w:date="2015-11-11T15:50:00Z">
        <w:r>
          <w:t>2.</w:t>
        </w:r>
        <w:r w:rsidRPr="00FC51B2">
          <w:t>a</w:t>
        </w:r>
      </w:ins>
      <w:r w:rsidRPr="00FC51B2">
        <w:t>. Le format du fichier n’est pas connu (mais le type oui) :</w:t>
      </w:r>
    </w:p>
    <w:p w14:paraId="78AAD609" w14:textId="13276CD8" w:rsidR="008F2CAD" w:rsidRPr="00FC51B2" w:rsidRDefault="008F2CAD" w:rsidP="008F2CAD">
      <w:pPr>
        <w:pStyle w:val="Normalcorps"/>
        <w:numPr>
          <w:ilvl w:val="0"/>
          <w:numId w:val="42"/>
        </w:numPr>
      </w:pPr>
      <w:r w:rsidRPr="00FC51B2">
        <w:t xml:space="preserve">L’utilisateur effectue manuellement un mapping pour décrire les données du fichier et valide ce </w:t>
      </w:r>
      <w:proofErr w:type="spellStart"/>
      <w:r w:rsidRPr="00FC51B2">
        <w:t>mapping</w:t>
      </w:r>
      <w:proofErr w:type="spellEnd"/>
      <w:r w:rsidR="00C347D0">
        <w:t>.</w:t>
      </w:r>
    </w:p>
    <w:p w14:paraId="4CE20D0E" w14:textId="77777777" w:rsidR="008F2CAD" w:rsidRDefault="008F2CAD">
      <w:pPr>
        <w:pStyle w:val="Normalcorps"/>
        <w:numPr>
          <w:ilvl w:val="0"/>
          <w:numId w:val="42"/>
        </w:numPr>
        <w:rPr>
          <w:del w:id="84" w:author="Jordan" w:date="2015-11-11T15:49:00Z"/>
          <w:rFonts w:eastAsia="Times New Roman"/>
          <w:i/>
          <w:iCs/>
        </w:rPr>
        <w:pPrChange w:id="85" w:author="Jordan" w:date="2015-11-11T15:49:00Z">
          <w:pPr>
            <w:spacing w:after="160" w:line="259" w:lineRule="auto"/>
          </w:pPr>
        </w:pPrChange>
      </w:pPr>
      <w:r w:rsidRPr="00FC51B2">
        <w:rPr>
          <w:rFonts w:eastAsia="Times New Roman"/>
          <w:i/>
          <w:iCs/>
        </w:rPr>
        <w:t>Retour Étape 3.</w:t>
      </w:r>
    </w:p>
    <w:p w14:paraId="171BC09C" w14:textId="77777777" w:rsidR="008F2CAD" w:rsidRPr="00352F2F" w:rsidRDefault="008F2CAD" w:rsidP="008F2CAD">
      <w:pPr>
        <w:pStyle w:val="Normalcorps"/>
        <w:numPr>
          <w:ilvl w:val="0"/>
          <w:numId w:val="42"/>
        </w:numPr>
        <w:rPr>
          <w:rFonts w:eastAsia="Times New Roman"/>
          <w:i/>
          <w:iCs/>
        </w:rPr>
      </w:pPr>
    </w:p>
    <w:p w14:paraId="1EB8D114" w14:textId="6BDD8EF9" w:rsidR="008F2CAD" w:rsidRPr="00352F2F" w:rsidRDefault="00AC5B9F">
      <w:pPr>
        <w:pStyle w:val="TitreL2"/>
        <w:pPrChange w:id="86" w:author="Jordan" w:date="2015-11-11T15:46:00Z">
          <w:pPr>
            <w:pStyle w:val="Normalcorps"/>
          </w:pPr>
        </w:pPrChange>
      </w:pPr>
      <w:bookmarkStart w:id="87" w:name="_Toc435039982"/>
      <w:r>
        <w:rPr>
          <w:noProof/>
        </w:rPr>
        <w:drawing>
          <wp:anchor distT="0" distB="0" distL="0" distR="0" simplePos="0" relativeHeight="251682816" behindDoc="0" locked="0" layoutInCell="0" allowOverlap="0" wp14:anchorId="23C7F687" wp14:editId="0C3F2AE0">
            <wp:simplePos x="0" y="0"/>
            <wp:positionH relativeFrom="margin">
              <wp:posOffset>2457450</wp:posOffset>
            </wp:positionH>
            <wp:positionV relativeFrom="paragraph">
              <wp:posOffset>243205</wp:posOffset>
            </wp:positionV>
            <wp:extent cx="342900" cy="190500"/>
            <wp:effectExtent l="0" t="0" r="12700" b="12700"/>
            <wp:wrapNone/>
            <wp:docPr id="3" name="image15.png" descr="niveau_mer.png"/>
            <wp:cNvGraphicFramePr/>
            <a:graphic xmlns:a="http://schemas.openxmlformats.org/drawingml/2006/main">
              <a:graphicData uri="http://schemas.openxmlformats.org/drawingml/2006/picture">
                <pic:pic xmlns:pic="http://schemas.openxmlformats.org/drawingml/2006/picture">
                  <pic:nvPicPr>
                    <pic:cNvPr id="0" name="image15.png" descr="niveau_mer.png"/>
                    <pic:cNvPicPr preferRelativeResize="0"/>
                  </pic:nvPicPr>
                  <pic:blipFill>
                    <a:blip r:embed="rId9" cstate="print"/>
                    <a:srcRect/>
                    <a:stretch>
                      <a:fillRect/>
                    </a:stretch>
                  </pic:blipFill>
                  <pic:spPr>
                    <a:xfrm>
                      <a:off x="0" y="0"/>
                      <a:ext cx="342900" cy="190500"/>
                    </a:xfrm>
                    <a:prstGeom prst="rect">
                      <a:avLst/>
                    </a:prstGeom>
                    <a:ln/>
                  </pic:spPr>
                </pic:pic>
              </a:graphicData>
            </a:graphic>
          </wp:anchor>
        </w:drawing>
      </w:r>
      <w:r>
        <w:rPr>
          <w:noProof/>
        </w:rPr>
        <w:drawing>
          <wp:anchor distT="0" distB="0" distL="114300" distR="114300" simplePos="0" relativeHeight="251692032" behindDoc="0" locked="0" layoutInCell="1" allowOverlap="1" wp14:anchorId="1D202F72" wp14:editId="229C5562">
            <wp:simplePos x="0" y="0"/>
            <wp:positionH relativeFrom="column">
              <wp:posOffset>2176145</wp:posOffset>
            </wp:positionH>
            <wp:positionV relativeFrom="paragraph">
              <wp:posOffset>186690</wp:posOffset>
            </wp:positionV>
            <wp:extent cx="262255" cy="247650"/>
            <wp:effectExtent l="0" t="0" r="0" b="6350"/>
            <wp:wrapNone/>
            <wp:docPr id="8" name="Image 5" descr="boite b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te blanche.png"/>
                    <pic:cNvPicPr/>
                  </pic:nvPicPr>
                  <pic:blipFill>
                    <a:blip r:embed="rId12" cstate="print"/>
                    <a:stretch>
                      <a:fillRect/>
                    </a:stretch>
                  </pic:blipFill>
                  <pic:spPr>
                    <a:xfrm>
                      <a:off x="0" y="0"/>
                      <a:ext cx="262255" cy="247650"/>
                    </a:xfrm>
                    <a:prstGeom prst="rect">
                      <a:avLst/>
                    </a:prstGeom>
                  </pic:spPr>
                </pic:pic>
              </a:graphicData>
            </a:graphic>
          </wp:anchor>
        </w:drawing>
      </w:r>
      <w:r w:rsidR="008F2CAD" w:rsidRPr="00352F2F">
        <w:t>Export du dataset</w:t>
      </w:r>
      <w:bookmarkEnd w:id="87"/>
    </w:p>
    <w:p w14:paraId="3339ACC8" w14:textId="77777777" w:rsidR="008F2CAD" w:rsidRPr="004366F7" w:rsidRDefault="008F2CAD" w:rsidP="008F2CAD">
      <w:pPr>
        <w:pStyle w:val="Normalcorps"/>
        <w:rPr>
          <w:rFonts w:eastAsiaTheme="minorHAnsi"/>
        </w:rPr>
      </w:pPr>
      <w:r w:rsidRPr="004366F7">
        <w:rPr>
          <w:rFonts w:eastAsiaTheme="minorHAnsi"/>
          <w:b/>
          <w:bCs/>
          <w:color w:val="000000"/>
        </w:rPr>
        <w:t xml:space="preserve">Nom : </w:t>
      </w:r>
      <w:r w:rsidRPr="004366F7">
        <w:rPr>
          <w:rFonts w:eastAsiaTheme="minorHAnsi"/>
          <w:color w:val="000000"/>
        </w:rPr>
        <w:t>Exporter le dataset d’une conférence</w:t>
      </w:r>
    </w:p>
    <w:p w14:paraId="46A63731" w14:textId="77777777" w:rsidR="008F2CAD" w:rsidRPr="004366F7" w:rsidRDefault="008F2CAD" w:rsidP="008F2CAD">
      <w:pPr>
        <w:pStyle w:val="Normalcorps"/>
        <w:rPr>
          <w:rFonts w:eastAsiaTheme="minorHAnsi"/>
        </w:rPr>
      </w:pPr>
      <w:r w:rsidRPr="004366F7">
        <w:rPr>
          <w:rFonts w:eastAsiaTheme="minorHAnsi"/>
          <w:b/>
          <w:bCs/>
          <w:color w:val="000000"/>
        </w:rPr>
        <w:t xml:space="preserve">Portée : </w:t>
      </w:r>
      <w:r w:rsidRPr="004366F7">
        <w:rPr>
          <w:rFonts w:eastAsiaTheme="minorHAnsi"/>
          <w:color w:val="000000"/>
        </w:rPr>
        <w:t xml:space="preserve">Système (Boîte blanche) </w:t>
      </w:r>
    </w:p>
    <w:p w14:paraId="71A03807" w14:textId="77777777" w:rsidR="008F2CAD" w:rsidRPr="004366F7" w:rsidRDefault="008F2CAD" w:rsidP="008F2CAD">
      <w:pPr>
        <w:pStyle w:val="Normalcorps"/>
        <w:rPr>
          <w:rFonts w:eastAsiaTheme="minorHAnsi"/>
        </w:rPr>
      </w:pPr>
      <w:r w:rsidRPr="004366F7">
        <w:rPr>
          <w:rFonts w:eastAsiaTheme="minorHAnsi"/>
          <w:b/>
          <w:bCs/>
          <w:color w:val="000000"/>
        </w:rPr>
        <w:t xml:space="preserve">Niveau d’objectif : </w:t>
      </w:r>
      <w:del w:id="88" w:author="Jordan" w:date="2015-11-11T14:35:00Z">
        <w:r w:rsidRPr="004366F7" w:rsidDel="003D02B0">
          <w:rPr>
            <w:rFonts w:eastAsiaTheme="minorHAnsi"/>
            <w:color w:val="000000"/>
          </w:rPr>
          <w:delText> </w:delText>
        </w:r>
      </w:del>
      <w:r w:rsidRPr="004366F7">
        <w:rPr>
          <w:rFonts w:eastAsiaTheme="minorHAnsi"/>
          <w:color w:val="000000"/>
        </w:rPr>
        <w:t xml:space="preserve">Utilisateur </w:t>
      </w:r>
    </w:p>
    <w:p w14:paraId="2A924D98" w14:textId="77777777" w:rsidR="008F2CAD" w:rsidRPr="004366F7" w:rsidRDefault="008F2CAD" w:rsidP="008F2CAD">
      <w:pPr>
        <w:pStyle w:val="Normalcorps"/>
        <w:rPr>
          <w:rFonts w:eastAsiaTheme="minorHAnsi"/>
          <w:i/>
        </w:rPr>
      </w:pPr>
      <w:r w:rsidRPr="004366F7">
        <w:rPr>
          <w:rFonts w:eastAsiaTheme="minorHAnsi"/>
          <w:b/>
          <w:bCs/>
          <w:color w:val="000000"/>
        </w:rPr>
        <w:t>Acteur principal :</w:t>
      </w:r>
      <w:r w:rsidRPr="004366F7">
        <w:rPr>
          <w:rFonts w:eastAsiaTheme="minorHAnsi"/>
          <w:color w:val="000000"/>
        </w:rPr>
        <w:t xml:space="preserve"> Utilisateur </w:t>
      </w:r>
      <w:r w:rsidRPr="004366F7">
        <w:rPr>
          <w:rFonts w:eastAsiaTheme="minorHAnsi"/>
          <w:i/>
          <w:color w:val="000000"/>
        </w:rPr>
        <w:t>Chair</w:t>
      </w:r>
    </w:p>
    <w:p w14:paraId="49B78D2B" w14:textId="1BA8B4AD" w:rsidR="008F2CAD" w:rsidRPr="004366F7" w:rsidRDefault="008F2CAD" w:rsidP="00592DF9">
      <w:pPr>
        <w:pStyle w:val="Normalcorps"/>
        <w:rPr>
          <w:rFonts w:eastAsiaTheme="minorHAnsi"/>
        </w:rPr>
      </w:pPr>
      <w:r w:rsidRPr="004366F7">
        <w:rPr>
          <w:rFonts w:eastAsiaTheme="minorHAnsi"/>
          <w:b/>
          <w:bCs/>
          <w:color w:val="000000"/>
        </w:rPr>
        <w:t>Acteurs internes :</w:t>
      </w:r>
      <w:del w:id="89" w:author="Jordan" w:date="2015-11-11T14:35:00Z">
        <w:r w:rsidRPr="004366F7" w:rsidDel="003D02B0">
          <w:rPr>
            <w:rFonts w:eastAsiaTheme="minorHAnsi"/>
            <w:b/>
            <w:bCs/>
            <w:color w:val="000000"/>
          </w:rPr>
          <w:delText xml:space="preserve"> </w:delText>
        </w:r>
      </w:del>
      <w:r w:rsidRPr="004366F7">
        <w:rPr>
          <w:rFonts w:eastAsiaTheme="minorHAnsi"/>
          <w:b/>
          <w:bCs/>
          <w:color w:val="000000"/>
        </w:rPr>
        <w:t> </w:t>
      </w:r>
      <w:r w:rsidRPr="004366F7">
        <w:rPr>
          <w:rFonts w:eastAsiaTheme="minorHAnsi"/>
          <w:color w:val="000000"/>
        </w:rPr>
        <w:t>Module d’export, module d’accès à la base de données et module de stockage de fichiers</w:t>
      </w:r>
      <w:r w:rsidR="00BD15CD" w:rsidRPr="004366F7">
        <w:rPr>
          <w:rFonts w:eastAsiaTheme="minorHAnsi"/>
          <w:color w:val="000000"/>
        </w:rPr>
        <w:t>.</w:t>
      </w:r>
    </w:p>
    <w:p w14:paraId="21AF995E" w14:textId="77777777" w:rsidR="008F2CAD" w:rsidRPr="004366F7" w:rsidRDefault="008F2CAD" w:rsidP="008F2CAD">
      <w:pPr>
        <w:pStyle w:val="Normalcorps"/>
        <w:rPr>
          <w:rFonts w:eastAsiaTheme="minorHAnsi"/>
          <w:i/>
        </w:rPr>
      </w:pPr>
      <w:r w:rsidRPr="004366F7">
        <w:rPr>
          <w:rFonts w:eastAsiaTheme="minorHAnsi"/>
          <w:b/>
          <w:bCs/>
          <w:color w:val="000000"/>
        </w:rPr>
        <w:t>Évènement déclencheur :</w:t>
      </w:r>
      <w:r w:rsidRPr="004366F7">
        <w:rPr>
          <w:rFonts w:eastAsiaTheme="minorHAnsi"/>
          <w:color w:val="000000"/>
        </w:rPr>
        <w:t xml:space="preserve"> L’utilisateur clique sur le bouton </w:t>
      </w:r>
      <w:r w:rsidRPr="004366F7">
        <w:rPr>
          <w:rFonts w:eastAsiaTheme="minorHAnsi"/>
          <w:i/>
          <w:color w:val="000000"/>
        </w:rPr>
        <w:t>Générer le dataset</w:t>
      </w:r>
    </w:p>
    <w:p w14:paraId="689B7074" w14:textId="77777777" w:rsidR="008F2CAD" w:rsidRPr="004366F7" w:rsidRDefault="008F2CAD" w:rsidP="008F2CAD">
      <w:pPr>
        <w:pStyle w:val="Normalcorps"/>
        <w:rPr>
          <w:rFonts w:eastAsiaTheme="minorHAnsi"/>
        </w:rPr>
      </w:pPr>
      <w:r w:rsidRPr="004366F7">
        <w:rPr>
          <w:rFonts w:eastAsiaTheme="minorHAnsi"/>
          <w:b/>
          <w:bCs/>
          <w:color w:val="000000"/>
        </w:rPr>
        <w:t xml:space="preserve">Garantie minimale : </w:t>
      </w:r>
      <w:r w:rsidRPr="004366F7">
        <w:rPr>
          <w:rFonts w:eastAsiaTheme="minorHAnsi"/>
          <w:color w:val="000000"/>
        </w:rPr>
        <w:t>Aucune</w:t>
      </w:r>
    </w:p>
    <w:p w14:paraId="2E361305" w14:textId="77777777" w:rsidR="008F2CAD" w:rsidRPr="004366F7" w:rsidRDefault="008F2CAD" w:rsidP="008F2CAD">
      <w:pPr>
        <w:pStyle w:val="Normalcorps"/>
        <w:rPr>
          <w:rFonts w:eastAsiaTheme="minorHAnsi"/>
        </w:rPr>
      </w:pPr>
      <w:r w:rsidRPr="004366F7">
        <w:rPr>
          <w:rFonts w:eastAsiaTheme="minorHAnsi"/>
          <w:b/>
          <w:bCs/>
          <w:color w:val="000000"/>
        </w:rPr>
        <w:t>Garantie succès :</w:t>
      </w:r>
      <w:r w:rsidRPr="004366F7">
        <w:rPr>
          <w:rFonts w:eastAsiaTheme="minorHAnsi"/>
          <w:color w:val="000000"/>
        </w:rPr>
        <w:t xml:space="preserve"> Le dataset est correctement généré et téléchargé par l’utilisateur</w:t>
      </w:r>
    </w:p>
    <w:p w14:paraId="6B846A79" w14:textId="77777777" w:rsidR="008F2CAD" w:rsidRPr="004366F7" w:rsidRDefault="008F2CAD" w:rsidP="008F2CAD">
      <w:pPr>
        <w:pStyle w:val="Normalcorps"/>
        <w:rPr>
          <w:rFonts w:eastAsiaTheme="minorHAnsi"/>
        </w:rPr>
      </w:pPr>
      <w:r w:rsidRPr="004366F7">
        <w:rPr>
          <w:rFonts w:eastAsiaTheme="minorHAnsi"/>
          <w:b/>
          <w:bCs/>
          <w:color w:val="000000"/>
        </w:rPr>
        <w:t xml:space="preserve">Précondition : </w:t>
      </w:r>
      <w:r w:rsidRPr="004366F7">
        <w:rPr>
          <w:rFonts w:eastAsiaTheme="minorHAnsi"/>
          <w:color w:val="000000"/>
        </w:rPr>
        <w:t>L'utilisateur est connecté en tant que chair de la conférence dont on souhaite générer le dataset</w:t>
      </w:r>
    </w:p>
    <w:p w14:paraId="51F5A4FC" w14:textId="77777777" w:rsidR="008F2CAD" w:rsidRPr="004366F7" w:rsidRDefault="008F2CAD" w:rsidP="008F2CAD">
      <w:pPr>
        <w:pStyle w:val="Normalcorps"/>
      </w:pPr>
    </w:p>
    <w:p w14:paraId="57C7294B" w14:textId="77777777" w:rsidR="008F2CAD" w:rsidRPr="004366F7" w:rsidRDefault="008F2CAD" w:rsidP="008F2CAD">
      <w:pPr>
        <w:pStyle w:val="Normalcorps"/>
        <w:rPr>
          <w:rFonts w:eastAsiaTheme="minorHAnsi"/>
          <w:b/>
          <w:bCs/>
          <w:color w:val="000000"/>
        </w:rPr>
      </w:pPr>
      <w:r w:rsidRPr="004366F7">
        <w:rPr>
          <w:rFonts w:eastAsiaTheme="minorHAnsi"/>
          <w:b/>
          <w:bCs/>
          <w:color w:val="000000"/>
        </w:rPr>
        <w:t xml:space="preserve">Scénario nominal : </w:t>
      </w:r>
    </w:p>
    <w:p w14:paraId="0E88029B" w14:textId="77777777" w:rsidR="008F2CAD" w:rsidRPr="004366F7" w:rsidRDefault="008F2CAD" w:rsidP="008F2CAD">
      <w:pPr>
        <w:pStyle w:val="Normalcorps"/>
        <w:rPr>
          <w:rFonts w:eastAsiaTheme="minorHAnsi"/>
        </w:rPr>
      </w:pPr>
    </w:p>
    <w:p w14:paraId="12D8BE6A" w14:textId="77777777" w:rsidR="008F2CAD" w:rsidRPr="004366F7" w:rsidRDefault="008F2CAD" w:rsidP="0052717F">
      <w:pPr>
        <w:pStyle w:val="Normalcorps"/>
        <w:numPr>
          <w:ilvl w:val="0"/>
          <w:numId w:val="52"/>
        </w:numPr>
      </w:pPr>
      <w:r w:rsidRPr="004366F7">
        <w:t>L’application récupère les données nécessaires auprès du module d’accès à la base de donnée</w:t>
      </w:r>
      <w:ins w:id="90" w:author="Jordan" w:date="2015-11-11T15:52:00Z">
        <w:r w:rsidRPr="004366F7">
          <w:t>s</w:t>
        </w:r>
      </w:ins>
      <w:r w:rsidRPr="004366F7">
        <w:t>.</w:t>
      </w:r>
    </w:p>
    <w:p w14:paraId="52BB5AAC" w14:textId="77777777" w:rsidR="0052717F" w:rsidRPr="004366F7" w:rsidRDefault="008F2CAD" w:rsidP="0052717F">
      <w:pPr>
        <w:pStyle w:val="Normalcorps"/>
        <w:numPr>
          <w:ilvl w:val="0"/>
          <w:numId w:val="52"/>
        </w:numPr>
      </w:pPr>
      <w:r w:rsidRPr="004366F7">
        <w:t>Le module d’export génère un document JSON-LD à partir des données récupérées.</w:t>
      </w:r>
    </w:p>
    <w:p w14:paraId="309C02CD" w14:textId="77777777" w:rsidR="0052717F" w:rsidRPr="004366F7" w:rsidRDefault="008F2CAD" w:rsidP="0052717F">
      <w:pPr>
        <w:pStyle w:val="Normalcorps"/>
        <w:numPr>
          <w:ilvl w:val="0"/>
          <w:numId w:val="52"/>
        </w:numPr>
      </w:pPr>
      <w:r w:rsidRPr="004366F7">
        <w:t>Le document généré est enregistré par le module de stockage de fichier.</w:t>
      </w:r>
      <w:r w:rsidR="0052717F" w:rsidRPr="004366F7">
        <w:t xml:space="preserve"> </w:t>
      </w:r>
    </w:p>
    <w:p w14:paraId="51D27476" w14:textId="77777777" w:rsidR="0052717F" w:rsidRPr="004366F7" w:rsidRDefault="0052717F" w:rsidP="0052717F">
      <w:pPr>
        <w:pStyle w:val="Normalcorps"/>
        <w:numPr>
          <w:ilvl w:val="0"/>
          <w:numId w:val="52"/>
        </w:numPr>
      </w:pPr>
      <w:r w:rsidRPr="004366F7">
        <w:t>L’application lance le téléchargement du dataset ou propose un lien pour le télécharger.</w:t>
      </w:r>
    </w:p>
    <w:p w14:paraId="19851597" w14:textId="77777777" w:rsidR="00A7474F" w:rsidRPr="0052717F" w:rsidDel="006D707E" w:rsidRDefault="00A7474F" w:rsidP="00A7474F">
      <w:pPr>
        <w:pStyle w:val="Normalcorps"/>
        <w:rPr>
          <w:del w:id="91" w:author="Jordan" w:date="2015-11-11T15:51:00Z"/>
        </w:rPr>
      </w:pPr>
    </w:p>
    <w:p w14:paraId="11CAB374" w14:textId="77777777" w:rsidR="0052717F" w:rsidRPr="00D00419" w:rsidRDefault="0052717F">
      <w:pPr>
        <w:pStyle w:val="Normalcorps"/>
        <w:ind w:left="360"/>
        <w:rPr>
          <w:del w:id="92" w:author="Jordan" w:date="2015-11-11T14:33:00Z"/>
        </w:rPr>
        <w:pPrChange w:id="93" w:author="Jordan" w:date="2015-11-11T14:34:00Z">
          <w:pPr>
            <w:pStyle w:val="Normalcorps"/>
            <w:ind w:left="720"/>
          </w:pPr>
        </w:pPrChange>
      </w:pPr>
      <w:del w:id="94" w:author="Jordan" w:date="2015-11-11T14:33:00Z">
        <w:r w:rsidRPr="003C07A9" w:rsidDel="003D02B0">
          <w:br/>
        </w:r>
      </w:del>
    </w:p>
    <w:p w14:paraId="285321CA" w14:textId="77777777" w:rsidR="0052717F" w:rsidDel="003D02B0" w:rsidRDefault="0052717F" w:rsidP="00A7474F">
      <w:pPr>
        <w:pStyle w:val="Normalcorps"/>
        <w:ind w:left="360"/>
        <w:rPr>
          <w:del w:id="95" w:author="Jordan" w:date="2015-11-11T14:33:00Z"/>
        </w:rPr>
      </w:pPr>
    </w:p>
    <w:p w14:paraId="18440226" w14:textId="77777777" w:rsidR="0052717F" w:rsidDel="003D02B0" w:rsidRDefault="0052717F" w:rsidP="00A7474F">
      <w:pPr>
        <w:pStyle w:val="Normalcorps"/>
        <w:ind w:left="360"/>
        <w:rPr>
          <w:del w:id="96" w:author="Jordan" w:date="2015-11-11T14:33:00Z"/>
        </w:rPr>
      </w:pPr>
    </w:p>
    <w:p w14:paraId="04133563" w14:textId="77777777" w:rsidR="0052717F" w:rsidDel="003D02B0" w:rsidRDefault="0052717F" w:rsidP="00A7474F">
      <w:pPr>
        <w:pStyle w:val="Normalcorps"/>
        <w:ind w:left="360"/>
        <w:rPr>
          <w:del w:id="97" w:author="Jordan" w:date="2015-11-11T14:33:00Z"/>
        </w:rPr>
      </w:pPr>
    </w:p>
    <w:p w14:paraId="6FF3D8AD" w14:textId="77777777" w:rsidR="0052717F" w:rsidDel="003D02B0" w:rsidRDefault="0052717F" w:rsidP="00A7474F">
      <w:pPr>
        <w:pStyle w:val="Normalcorps"/>
        <w:ind w:left="360"/>
        <w:rPr>
          <w:del w:id="98" w:author="Jordan" w:date="2015-11-11T14:33:00Z"/>
        </w:rPr>
      </w:pPr>
    </w:p>
    <w:p w14:paraId="78CC4A26" w14:textId="77777777" w:rsidR="0052717F" w:rsidDel="003D02B0" w:rsidRDefault="0052717F" w:rsidP="00A7474F">
      <w:pPr>
        <w:pStyle w:val="Normalcorps"/>
        <w:ind w:left="360"/>
        <w:rPr>
          <w:del w:id="99" w:author="Jordan" w:date="2015-11-11T14:33:00Z"/>
        </w:rPr>
      </w:pPr>
    </w:p>
    <w:p w14:paraId="504583D2" w14:textId="77777777" w:rsidR="0052717F" w:rsidDel="003D02B0" w:rsidRDefault="0052717F" w:rsidP="00A7474F">
      <w:pPr>
        <w:pStyle w:val="Normalcorps"/>
        <w:ind w:left="360"/>
        <w:rPr>
          <w:del w:id="100" w:author="Jordan" w:date="2015-11-11T14:33:00Z"/>
        </w:rPr>
      </w:pPr>
    </w:p>
    <w:p w14:paraId="15DEFE69" w14:textId="77777777" w:rsidR="0052717F" w:rsidDel="003D02B0" w:rsidRDefault="0052717F" w:rsidP="00A7474F">
      <w:pPr>
        <w:pStyle w:val="Normalcorps"/>
        <w:ind w:left="360"/>
        <w:rPr>
          <w:del w:id="101" w:author="Jordan" w:date="2015-11-11T14:33:00Z"/>
        </w:rPr>
      </w:pPr>
    </w:p>
    <w:p w14:paraId="26D2C3EF" w14:textId="77777777" w:rsidR="0052717F" w:rsidDel="003D02B0" w:rsidRDefault="0052717F" w:rsidP="00A7474F">
      <w:pPr>
        <w:pStyle w:val="Normalcorps"/>
        <w:ind w:left="360"/>
        <w:rPr>
          <w:del w:id="102" w:author="Jordan" w:date="2015-11-11T14:33:00Z"/>
        </w:rPr>
      </w:pPr>
    </w:p>
    <w:p w14:paraId="7EB36DBB" w14:textId="77777777" w:rsidR="0052717F" w:rsidDel="003D02B0" w:rsidRDefault="0052717F" w:rsidP="00A7474F">
      <w:pPr>
        <w:pStyle w:val="Normalcorps"/>
        <w:ind w:left="360"/>
        <w:rPr>
          <w:del w:id="103" w:author="Jordan" w:date="2015-11-11T14:33:00Z"/>
        </w:rPr>
      </w:pPr>
    </w:p>
    <w:p w14:paraId="44858AD5" w14:textId="77777777" w:rsidR="0052717F" w:rsidDel="003D02B0" w:rsidRDefault="0052717F" w:rsidP="00A7474F">
      <w:pPr>
        <w:pStyle w:val="Normalcorps"/>
        <w:ind w:left="360"/>
        <w:rPr>
          <w:del w:id="104" w:author="Jordan" w:date="2015-11-11T14:33:00Z"/>
        </w:rPr>
      </w:pPr>
    </w:p>
    <w:p w14:paraId="522BD66F" w14:textId="77777777" w:rsidR="0052717F" w:rsidDel="003D02B0" w:rsidRDefault="0052717F" w:rsidP="00A7474F">
      <w:pPr>
        <w:pStyle w:val="Normalcorps"/>
        <w:ind w:left="360"/>
        <w:rPr>
          <w:del w:id="105" w:author="Jordan" w:date="2015-11-11T14:33:00Z"/>
        </w:rPr>
      </w:pPr>
    </w:p>
    <w:p w14:paraId="76CE3DFB" w14:textId="77777777" w:rsidR="0052717F" w:rsidDel="003D02B0" w:rsidRDefault="0052717F" w:rsidP="00A7474F">
      <w:pPr>
        <w:pStyle w:val="Normalcorps"/>
        <w:ind w:left="360"/>
        <w:rPr>
          <w:del w:id="106" w:author="Jordan" w:date="2015-11-11T14:33:00Z"/>
        </w:rPr>
      </w:pPr>
    </w:p>
    <w:p w14:paraId="612CC855" w14:textId="77777777" w:rsidR="0052717F" w:rsidDel="003D02B0" w:rsidRDefault="0052717F" w:rsidP="00A7474F">
      <w:pPr>
        <w:pStyle w:val="Normalcorps"/>
        <w:ind w:left="360"/>
        <w:rPr>
          <w:del w:id="107" w:author="Jordan" w:date="2015-11-11T14:33:00Z"/>
        </w:rPr>
      </w:pPr>
    </w:p>
    <w:p w14:paraId="0E0E525A" w14:textId="77777777" w:rsidR="0052717F" w:rsidDel="003D02B0" w:rsidRDefault="0052717F" w:rsidP="00A7474F">
      <w:pPr>
        <w:pStyle w:val="Normalcorps"/>
        <w:ind w:left="360"/>
        <w:rPr>
          <w:del w:id="108" w:author="Jordan" w:date="2015-11-11T14:33:00Z"/>
        </w:rPr>
      </w:pPr>
    </w:p>
    <w:p w14:paraId="567A08A2" w14:textId="77777777" w:rsidR="0052717F" w:rsidDel="003D02B0" w:rsidRDefault="0052717F" w:rsidP="00A7474F">
      <w:pPr>
        <w:pStyle w:val="Normalcorps"/>
        <w:ind w:left="360"/>
        <w:rPr>
          <w:del w:id="109" w:author="Jordan" w:date="2015-11-11T14:33:00Z"/>
        </w:rPr>
      </w:pPr>
    </w:p>
    <w:p w14:paraId="22AA02B3" w14:textId="77777777" w:rsidR="0052717F" w:rsidDel="003D02B0" w:rsidRDefault="0052717F" w:rsidP="00A7474F">
      <w:pPr>
        <w:pStyle w:val="Normalcorps"/>
        <w:ind w:left="360"/>
        <w:rPr>
          <w:del w:id="110" w:author="Jordan" w:date="2015-11-11T14:33:00Z"/>
        </w:rPr>
      </w:pPr>
    </w:p>
    <w:p w14:paraId="6F364A51" w14:textId="77777777" w:rsidR="0052717F" w:rsidDel="003D02B0" w:rsidRDefault="0052717F" w:rsidP="00A7474F">
      <w:pPr>
        <w:pStyle w:val="Normalcorps"/>
        <w:ind w:left="360"/>
        <w:rPr>
          <w:del w:id="111" w:author="Jordan" w:date="2015-11-11T14:33:00Z"/>
        </w:rPr>
      </w:pPr>
    </w:p>
    <w:p w14:paraId="10CDF599" w14:textId="77777777" w:rsidR="0052717F" w:rsidDel="006D707E" w:rsidRDefault="0052717F" w:rsidP="00A7474F">
      <w:pPr>
        <w:pStyle w:val="Normalcorps"/>
        <w:ind w:left="360"/>
        <w:rPr>
          <w:del w:id="112" w:author="Jordan" w:date="2015-11-11T15:51:00Z"/>
        </w:rPr>
      </w:pPr>
    </w:p>
    <w:p w14:paraId="778344C6" w14:textId="49F186F0" w:rsidR="0052717F" w:rsidRDefault="0052717F" w:rsidP="00A7474F">
      <w:pPr>
        <w:pStyle w:val="Normalcorps"/>
        <w:ind w:left="360"/>
      </w:pPr>
      <w:bookmarkStart w:id="113" w:name="h.mlxb4rnw2k8h" w:colFirst="0" w:colLast="0"/>
      <w:bookmarkEnd w:id="113"/>
    </w:p>
    <w:p w14:paraId="75BAB90D" w14:textId="34A9F6CA" w:rsidR="005B45FB" w:rsidRPr="00153D83" w:rsidRDefault="0092385B">
      <w:pPr>
        <w:pStyle w:val="TitreL2"/>
        <w:pPrChange w:id="114" w:author="Jordan" w:date="2015-11-11T15:52:00Z">
          <w:pPr>
            <w:spacing w:line="240" w:lineRule="auto"/>
          </w:pPr>
        </w:pPrChange>
      </w:pPr>
      <w:bookmarkStart w:id="115" w:name="_Toc435039983"/>
      <w:r>
        <w:rPr>
          <w:noProof/>
        </w:rPr>
        <w:drawing>
          <wp:anchor distT="0" distB="0" distL="0" distR="0" simplePos="0" relativeHeight="251694080" behindDoc="0" locked="0" layoutInCell="0" allowOverlap="0" wp14:anchorId="14D26352" wp14:editId="17E65775">
            <wp:simplePos x="0" y="0"/>
            <wp:positionH relativeFrom="margin">
              <wp:posOffset>2567305</wp:posOffset>
            </wp:positionH>
            <wp:positionV relativeFrom="paragraph">
              <wp:posOffset>259080</wp:posOffset>
            </wp:positionV>
            <wp:extent cx="342900" cy="190500"/>
            <wp:effectExtent l="0" t="0" r="0" b="0"/>
            <wp:wrapNone/>
            <wp:docPr id="5" name="image15.png" descr="niveau_mer.png"/>
            <wp:cNvGraphicFramePr/>
            <a:graphic xmlns:a="http://schemas.openxmlformats.org/drawingml/2006/main">
              <a:graphicData uri="http://schemas.openxmlformats.org/drawingml/2006/picture">
                <pic:pic xmlns:pic="http://schemas.openxmlformats.org/drawingml/2006/picture">
                  <pic:nvPicPr>
                    <pic:cNvPr id="0" name="image15.png" descr="niveau_mer.png"/>
                    <pic:cNvPicPr preferRelativeResize="0"/>
                  </pic:nvPicPr>
                  <pic:blipFill>
                    <a:blip r:embed="rId9" cstate="print"/>
                    <a:srcRect/>
                    <a:stretch>
                      <a:fillRect/>
                    </a:stretch>
                  </pic:blipFill>
                  <pic:spPr>
                    <a:xfrm>
                      <a:off x="0" y="0"/>
                      <a:ext cx="342900" cy="190500"/>
                    </a:xfrm>
                    <a:prstGeom prst="rect">
                      <a:avLst/>
                    </a:prstGeom>
                    <a:ln/>
                  </pic:spPr>
                </pic:pic>
              </a:graphicData>
            </a:graphic>
          </wp:anchor>
        </w:drawing>
      </w:r>
      <w:r>
        <w:rPr>
          <w:noProof/>
        </w:rPr>
        <w:drawing>
          <wp:anchor distT="0" distB="0" distL="114300" distR="114300" simplePos="0" relativeHeight="251695104" behindDoc="0" locked="0" layoutInCell="1" allowOverlap="1" wp14:anchorId="347AE9CC" wp14:editId="55040FFE">
            <wp:simplePos x="0" y="0"/>
            <wp:positionH relativeFrom="column">
              <wp:posOffset>2282232</wp:posOffset>
            </wp:positionH>
            <wp:positionV relativeFrom="paragraph">
              <wp:posOffset>201930</wp:posOffset>
            </wp:positionV>
            <wp:extent cx="262255" cy="247650"/>
            <wp:effectExtent l="0" t="0" r="0" b="0"/>
            <wp:wrapNone/>
            <wp:docPr id="7" name="Image 5" descr="boite b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te blanche.png"/>
                    <pic:cNvPicPr/>
                  </pic:nvPicPr>
                  <pic:blipFill>
                    <a:blip r:embed="rId12" cstate="print"/>
                    <a:stretch>
                      <a:fillRect/>
                    </a:stretch>
                  </pic:blipFill>
                  <pic:spPr>
                    <a:xfrm>
                      <a:off x="0" y="0"/>
                      <a:ext cx="262255" cy="247650"/>
                    </a:xfrm>
                    <a:prstGeom prst="rect">
                      <a:avLst/>
                    </a:prstGeom>
                  </pic:spPr>
                </pic:pic>
              </a:graphicData>
            </a:graphic>
          </wp:anchor>
        </w:drawing>
      </w:r>
      <w:r w:rsidR="005B45FB">
        <w:t>Edition de données</w:t>
      </w:r>
      <w:bookmarkEnd w:id="115"/>
    </w:p>
    <w:p w14:paraId="0C848D54" w14:textId="77777777" w:rsidR="00CE46DE" w:rsidRPr="00CE46DE" w:rsidRDefault="00CE46DE" w:rsidP="00CE46DE">
      <w:pPr>
        <w:pStyle w:val="Normalcorps"/>
        <w:rPr>
          <w:rFonts w:ascii="Times New Roman" w:hAnsi="Times New Roman"/>
          <w:color w:val="auto"/>
        </w:rPr>
      </w:pPr>
      <w:r w:rsidRPr="00CE46DE">
        <w:rPr>
          <w:b/>
          <w:bCs/>
        </w:rPr>
        <w:t xml:space="preserve">Nom : </w:t>
      </w:r>
      <w:r w:rsidRPr="00CE46DE">
        <w:t>Edition de données</w:t>
      </w:r>
    </w:p>
    <w:p w14:paraId="542E780D" w14:textId="77777777" w:rsidR="00CE46DE" w:rsidRPr="00CE46DE" w:rsidRDefault="00CE46DE" w:rsidP="00CE46DE">
      <w:pPr>
        <w:pStyle w:val="Normalcorps"/>
        <w:rPr>
          <w:rFonts w:ascii="Times New Roman" w:hAnsi="Times New Roman"/>
          <w:color w:val="auto"/>
        </w:rPr>
      </w:pPr>
      <w:r w:rsidRPr="00CE46DE">
        <w:rPr>
          <w:b/>
          <w:bCs/>
        </w:rPr>
        <w:t xml:space="preserve">Portée : </w:t>
      </w:r>
      <w:r w:rsidRPr="00CE46DE">
        <w:t xml:space="preserve">Système (Boîte blanche) </w:t>
      </w:r>
    </w:p>
    <w:p w14:paraId="15C06ED4" w14:textId="77777777" w:rsidR="00CE46DE" w:rsidRPr="00CE46DE" w:rsidRDefault="00573271" w:rsidP="00CE46DE">
      <w:pPr>
        <w:pStyle w:val="Normalcorps"/>
        <w:rPr>
          <w:rFonts w:ascii="Times New Roman" w:hAnsi="Times New Roman"/>
          <w:color w:val="auto"/>
        </w:rPr>
      </w:pPr>
      <w:r>
        <w:rPr>
          <w:b/>
          <w:bCs/>
        </w:rPr>
        <w:t>Niveau d’o</w:t>
      </w:r>
      <w:r w:rsidR="00CE46DE" w:rsidRPr="00CE46DE">
        <w:rPr>
          <w:b/>
          <w:bCs/>
        </w:rPr>
        <w:t xml:space="preserve">bjectif : </w:t>
      </w:r>
      <w:del w:id="116" w:author="Jordan" w:date="2015-11-11T14:35:00Z">
        <w:r w:rsidR="00CE46DE" w:rsidRPr="00CE46DE" w:rsidDel="003D02B0">
          <w:delText> </w:delText>
        </w:r>
      </w:del>
      <w:r w:rsidR="00CE46DE" w:rsidRPr="00CE46DE">
        <w:t xml:space="preserve">Utilisateur </w:t>
      </w:r>
    </w:p>
    <w:p w14:paraId="12688845" w14:textId="77777777" w:rsidR="00CE46DE" w:rsidRPr="00CE46DE" w:rsidRDefault="00CE46DE" w:rsidP="00CE46DE">
      <w:pPr>
        <w:pStyle w:val="Normalcorps"/>
        <w:rPr>
          <w:rFonts w:ascii="Times New Roman" w:hAnsi="Times New Roman"/>
          <w:color w:val="auto"/>
        </w:rPr>
      </w:pPr>
      <w:r w:rsidRPr="00CE46DE">
        <w:rPr>
          <w:b/>
          <w:bCs/>
        </w:rPr>
        <w:t>Acteur principal :</w:t>
      </w:r>
      <w:r w:rsidRPr="00CE46DE">
        <w:t xml:space="preserve"> Utilisateur </w:t>
      </w:r>
      <w:r w:rsidRPr="00333EDC">
        <w:rPr>
          <w:i/>
        </w:rPr>
        <w:t>Chair</w:t>
      </w:r>
    </w:p>
    <w:p w14:paraId="4F407CF5" w14:textId="77777777" w:rsidR="00CE46DE" w:rsidRPr="00CE46DE" w:rsidRDefault="00CE46DE" w:rsidP="00CE46DE">
      <w:pPr>
        <w:pStyle w:val="Normalcorps"/>
        <w:rPr>
          <w:rFonts w:ascii="Times New Roman" w:hAnsi="Times New Roman"/>
          <w:color w:val="auto"/>
        </w:rPr>
      </w:pPr>
      <w:r w:rsidRPr="00CE46DE">
        <w:rPr>
          <w:b/>
          <w:bCs/>
        </w:rPr>
        <w:t>Acteur Interne :</w:t>
      </w:r>
      <w:r w:rsidRPr="00CE46DE">
        <w:t xml:space="preserve"> Module d’accès à la base de données</w:t>
      </w:r>
    </w:p>
    <w:p w14:paraId="78069E30" w14:textId="77777777" w:rsidR="00CE46DE" w:rsidRPr="00CE46DE" w:rsidRDefault="00CE46DE" w:rsidP="00CE46DE">
      <w:pPr>
        <w:pStyle w:val="Normalcorps"/>
        <w:rPr>
          <w:rFonts w:ascii="Times New Roman" w:hAnsi="Times New Roman"/>
          <w:color w:val="auto"/>
        </w:rPr>
      </w:pPr>
      <w:r w:rsidRPr="00CE46DE">
        <w:rPr>
          <w:b/>
          <w:bCs/>
        </w:rPr>
        <w:t>Événement Déclencheur :</w:t>
      </w:r>
      <w:r w:rsidRPr="00CE46DE">
        <w:t xml:space="preserve"> L’utilisateur clique sur le bouton </w:t>
      </w:r>
      <w:r w:rsidRPr="00333EDC">
        <w:rPr>
          <w:i/>
        </w:rPr>
        <w:t>Modifier</w:t>
      </w:r>
    </w:p>
    <w:p w14:paraId="30EF99D0" w14:textId="77777777" w:rsidR="00CE46DE" w:rsidRPr="00CE46DE" w:rsidRDefault="00CE46DE" w:rsidP="00CE46DE">
      <w:pPr>
        <w:pStyle w:val="Normalcorps"/>
        <w:rPr>
          <w:rFonts w:ascii="Times New Roman" w:hAnsi="Times New Roman"/>
          <w:color w:val="auto"/>
        </w:rPr>
      </w:pPr>
      <w:r w:rsidRPr="00CE46DE">
        <w:rPr>
          <w:b/>
          <w:bCs/>
        </w:rPr>
        <w:t xml:space="preserve">Garantie minimale : </w:t>
      </w:r>
      <w:r w:rsidRPr="00CE46DE">
        <w:t>La base de données est dans un état cohérent.</w:t>
      </w:r>
    </w:p>
    <w:p w14:paraId="72EC9C7F" w14:textId="77777777" w:rsidR="00CE46DE" w:rsidRPr="00CE46DE" w:rsidRDefault="00CE46DE" w:rsidP="00CE46DE">
      <w:pPr>
        <w:pStyle w:val="Normalcorps"/>
        <w:rPr>
          <w:rFonts w:ascii="Times New Roman" w:hAnsi="Times New Roman"/>
          <w:color w:val="auto"/>
        </w:rPr>
      </w:pPr>
      <w:r w:rsidRPr="00CE46DE">
        <w:rPr>
          <w:b/>
          <w:bCs/>
        </w:rPr>
        <w:lastRenderedPageBreak/>
        <w:t>Garantie succès :</w:t>
      </w:r>
      <w:r w:rsidRPr="00CE46DE">
        <w:t xml:space="preserve"> L’évènement (ou la partie d’évènement) est modifié selon les souhaits de l’utilisateur.</w:t>
      </w:r>
    </w:p>
    <w:p w14:paraId="7A3CAF77" w14:textId="77777777" w:rsidR="00CE46DE" w:rsidRPr="00CE46DE" w:rsidRDefault="00CE46DE" w:rsidP="00CE46DE">
      <w:pPr>
        <w:pStyle w:val="Normalcorps"/>
        <w:rPr>
          <w:rFonts w:ascii="Times New Roman" w:hAnsi="Times New Roman"/>
          <w:color w:val="auto"/>
        </w:rPr>
      </w:pPr>
      <w:r w:rsidRPr="00CE46DE">
        <w:rPr>
          <w:b/>
          <w:bCs/>
        </w:rPr>
        <w:t xml:space="preserve">Précondition : </w:t>
      </w:r>
      <w:r w:rsidRPr="00CE46DE">
        <w:t xml:space="preserve">L'utilisateur est </w:t>
      </w:r>
      <w:r w:rsidRPr="00CE46DE">
        <w:rPr>
          <w:i/>
        </w:rPr>
        <w:t>Chair</w:t>
      </w:r>
      <w:r w:rsidRPr="00CE46DE">
        <w:t xml:space="preserve"> de l’évènement qu’il souhaite modifier</w:t>
      </w:r>
    </w:p>
    <w:p w14:paraId="60B03D1B" w14:textId="77777777" w:rsidR="00CE46DE" w:rsidRDefault="00CE46DE" w:rsidP="00CE46DE">
      <w:pPr>
        <w:pStyle w:val="Normalcorps"/>
        <w:rPr>
          <w:b/>
          <w:bCs/>
        </w:rPr>
      </w:pPr>
      <w:r w:rsidRPr="00CE46DE">
        <w:rPr>
          <w:b/>
          <w:bCs/>
        </w:rPr>
        <w:t xml:space="preserve">Scénario nominal : </w:t>
      </w:r>
    </w:p>
    <w:p w14:paraId="7CDAE609" w14:textId="77777777" w:rsidR="00CE46DE" w:rsidRPr="00CE46DE" w:rsidRDefault="00CE46DE" w:rsidP="00CE46DE">
      <w:pPr>
        <w:pStyle w:val="Normalcorps"/>
        <w:numPr>
          <w:ilvl w:val="0"/>
          <w:numId w:val="46"/>
        </w:numPr>
        <w:rPr>
          <w:rFonts w:ascii="Arial" w:hAnsi="Arial" w:cs="Arial"/>
        </w:rPr>
      </w:pPr>
      <w:r w:rsidRPr="00CE46DE">
        <w:rPr>
          <w:rFonts w:cs="Arial"/>
        </w:rPr>
        <w:t xml:space="preserve">Le système interroge le module d’accès à la base de données pour </w:t>
      </w:r>
      <w:r w:rsidR="00F83517" w:rsidRPr="00CE46DE">
        <w:rPr>
          <w:rFonts w:cs="Arial"/>
        </w:rPr>
        <w:t>récupérer</w:t>
      </w:r>
      <w:r w:rsidRPr="00CE46DE">
        <w:rPr>
          <w:rFonts w:cs="Arial"/>
        </w:rPr>
        <w:t xml:space="preserve"> les données de l’évènement (ou de la partie d’évènement).</w:t>
      </w:r>
    </w:p>
    <w:p w14:paraId="74B7CF91" w14:textId="77777777" w:rsidR="00CE46DE" w:rsidRPr="00CE46DE" w:rsidRDefault="00F83517" w:rsidP="00CE46DE">
      <w:pPr>
        <w:pStyle w:val="Normalcorps"/>
        <w:numPr>
          <w:ilvl w:val="0"/>
          <w:numId w:val="46"/>
        </w:numPr>
      </w:pPr>
      <w:r>
        <w:t>Le m</w:t>
      </w:r>
      <w:r w:rsidR="00CE46DE" w:rsidRPr="00CE46DE">
        <w:t>odule d’accès à</w:t>
      </w:r>
      <w:r>
        <w:t xml:space="preserve"> </w:t>
      </w:r>
      <w:r w:rsidR="00CE46DE" w:rsidRPr="00CE46DE">
        <w:t>la base de données fournit les informations au système.</w:t>
      </w:r>
    </w:p>
    <w:p w14:paraId="4AA2E7E2" w14:textId="77777777" w:rsidR="00CE46DE" w:rsidRPr="00CE46DE" w:rsidRDefault="00CE46DE" w:rsidP="00CE46DE">
      <w:pPr>
        <w:pStyle w:val="Normalcorps"/>
        <w:numPr>
          <w:ilvl w:val="0"/>
          <w:numId w:val="46"/>
        </w:numPr>
      </w:pPr>
      <w:r w:rsidRPr="00CE46DE">
        <w:t xml:space="preserve">Le système affiche un formulaire contenant différents champs textes pré-remplis avec les informations </w:t>
      </w:r>
      <w:r w:rsidR="00F83517" w:rsidRPr="00CE46DE">
        <w:t>précédemment</w:t>
      </w:r>
      <w:r w:rsidR="00F83517">
        <w:t xml:space="preserve"> récupérées ainsi qu’un bouton </w:t>
      </w:r>
      <w:r w:rsidR="00F83517" w:rsidRPr="00F83517">
        <w:rPr>
          <w:i/>
        </w:rPr>
        <w:t>Valider</w:t>
      </w:r>
      <w:r w:rsidRPr="00F83517">
        <w:rPr>
          <w:i/>
        </w:rPr>
        <w:t>.</w:t>
      </w:r>
    </w:p>
    <w:p w14:paraId="66A6ACD4" w14:textId="77777777" w:rsidR="00CE46DE" w:rsidRPr="00CE46DE" w:rsidRDefault="00CE46DE" w:rsidP="00CE46DE">
      <w:pPr>
        <w:pStyle w:val="Normalcorps"/>
        <w:numPr>
          <w:ilvl w:val="0"/>
          <w:numId w:val="46"/>
        </w:numPr>
      </w:pPr>
      <w:r w:rsidRPr="00CE46DE">
        <w:t xml:space="preserve">L’utilisateur remplit les champs correspondants aux données qu’il souhaite modifier et clique sur </w:t>
      </w:r>
      <w:r w:rsidRPr="00C319D1">
        <w:rPr>
          <w:i/>
        </w:rPr>
        <w:t>Valider</w:t>
      </w:r>
      <w:r w:rsidRPr="00CE46DE">
        <w:t>.</w:t>
      </w:r>
    </w:p>
    <w:p w14:paraId="23413827" w14:textId="77777777" w:rsidR="00CE46DE" w:rsidRPr="00CE46DE" w:rsidRDefault="00954660" w:rsidP="00CE46DE">
      <w:pPr>
        <w:pStyle w:val="Normalcorps"/>
        <w:numPr>
          <w:ilvl w:val="0"/>
          <w:numId w:val="46"/>
        </w:numPr>
        <w:rPr>
          <w:rFonts w:ascii="Arial" w:hAnsi="Arial" w:cs="Arial"/>
        </w:rPr>
      </w:pPr>
      <w:r>
        <w:rPr>
          <w:rFonts w:cs="Arial"/>
        </w:rPr>
        <w:t>Le système demande au m</w:t>
      </w:r>
      <w:r w:rsidR="00CE46DE" w:rsidRPr="00CE46DE">
        <w:rPr>
          <w:rFonts w:cs="Arial"/>
        </w:rPr>
        <w:t>odule d’accès à la base de données de mettre à jour la base de données avec les nouvelles informations.</w:t>
      </w:r>
    </w:p>
    <w:p w14:paraId="181402AB" w14:textId="77777777" w:rsidR="00CE46DE" w:rsidRPr="00CE46DE" w:rsidRDefault="00CE46DE" w:rsidP="00CE46DE">
      <w:pPr>
        <w:pStyle w:val="Normalcorps"/>
        <w:numPr>
          <w:ilvl w:val="0"/>
          <w:numId w:val="46"/>
        </w:numPr>
        <w:rPr>
          <w:rFonts w:ascii="Arial" w:hAnsi="Arial" w:cs="Arial"/>
        </w:rPr>
      </w:pPr>
      <w:r w:rsidRPr="00CE46DE">
        <w:rPr>
          <w:rFonts w:cs="Arial"/>
        </w:rPr>
        <w:t xml:space="preserve">Le </w:t>
      </w:r>
      <w:r w:rsidR="005D24FE">
        <w:rPr>
          <w:rFonts w:cs="Arial"/>
        </w:rPr>
        <w:t>m</w:t>
      </w:r>
      <w:r w:rsidRPr="00CE46DE">
        <w:rPr>
          <w:rFonts w:cs="Arial"/>
        </w:rPr>
        <w:t>odule d’accès à la base de données fait les mises à jour et prend soin de répercuter les modifications aux endroits appropriés.</w:t>
      </w:r>
    </w:p>
    <w:p w14:paraId="52B70D12" w14:textId="77777777" w:rsidR="00B62E1D" w:rsidRDefault="00CE46DE" w:rsidP="002B13BC">
      <w:pPr>
        <w:pStyle w:val="Normalcorps"/>
        <w:numPr>
          <w:ilvl w:val="0"/>
          <w:numId w:val="46"/>
        </w:numPr>
      </w:pPr>
      <w:r w:rsidRPr="00CE46DE">
        <w:t>Le système rafraîchit la page pour afficher les modifications.</w:t>
      </w:r>
    </w:p>
    <w:p w14:paraId="42007A10" w14:textId="77777777" w:rsidR="002E2D29" w:rsidRPr="002B13BC" w:rsidRDefault="002E2D29" w:rsidP="002E2D29">
      <w:pPr>
        <w:pStyle w:val="Normalcorps"/>
      </w:pPr>
    </w:p>
    <w:p w14:paraId="537D5929" w14:textId="77777777" w:rsidR="00931428" w:rsidRDefault="00931428" w:rsidP="003E4805">
      <w:pPr>
        <w:pStyle w:val="TitreL1"/>
      </w:pPr>
      <w:bookmarkStart w:id="117" w:name="_Toc435039984"/>
      <w:r>
        <w:t>Méthode de travail</w:t>
      </w:r>
      <w:bookmarkEnd w:id="117"/>
    </w:p>
    <w:p w14:paraId="4064D62B" w14:textId="7504E0DE" w:rsidR="002B13BC" w:rsidRPr="002B13BC" w:rsidRDefault="00931428" w:rsidP="002B13BC">
      <w:pPr>
        <w:pStyle w:val="TitreL2"/>
      </w:pPr>
      <w:bookmarkStart w:id="118" w:name="h.n09xcp8dyk0n" w:colFirst="0" w:colLast="0"/>
      <w:bookmarkStart w:id="119" w:name="_Toc435039985"/>
      <w:bookmarkEnd w:id="118"/>
      <w:r>
        <w:t>Méthode agile SCRUM</w:t>
      </w:r>
      <w:bookmarkEnd w:id="119"/>
    </w:p>
    <w:p w14:paraId="77791406" w14:textId="77777777" w:rsidR="00931428" w:rsidRDefault="00931428">
      <w:pPr>
        <w:pStyle w:val="Normalcorps"/>
        <w:ind w:firstLine="360"/>
        <w:pPrChange w:id="120" w:author="Jordan" w:date="2015-11-11T15:53:00Z">
          <w:pPr>
            <w:ind w:firstLine="720"/>
            <w:jc w:val="both"/>
          </w:pPr>
        </w:pPrChange>
      </w:pPr>
      <w:r>
        <w:t xml:space="preserve">SCRUM est la méthode de travail que nous avons jugée la mieux adaptée pour notre projet du fait de la flexibilité qu’elle nous offre. Du 26/10/15 au 11/11/15 nous avons défini notre organisation de travail, nous nous sommes attribués des rôles, et nous avons mis en place un environnement de développement commun (avec l’utilisation d’IntelliJ notamment). Cette période a eu pour but de nous permettre </w:t>
      </w:r>
      <w:del w:id="121" w:author="Jordan" w:date="2015-11-11T15:54:00Z">
        <w:r w:rsidDel="006D707E">
          <w:delText>a</w:delText>
        </w:r>
      </w:del>
      <w:ins w:id="122" w:author="Jordan" w:date="2015-11-11T15:54:00Z">
        <w:r w:rsidR="006D707E">
          <w:t>à</w:t>
        </w:r>
      </w:ins>
      <w:r>
        <w:t xml:space="preserve"> tous de comprendre le sujet et les attentes du client.</w:t>
      </w:r>
    </w:p>
    <w:p w14:paraId="329ED910" w14:textId="77777777" w:rsidR="00733A1D" w:rsidDel="006D707E" w:rsidRDefault="00733A1D" w:rsidP="00733A1D">
      <w:pPr>
        <w:pStyle w:val="Normalcorps"/>
        <w:ind w:firstLine="360"/>
        <w:rPr>
          <w:del w:id="123" w:author="Jordan" w:date="2015-11-11T15:53:00Z"/>
        </w:rPr>
      </w:pPr>
    </w:p>
    <w:p w14:paraId="7B02134D" w14:textId="77777777" w:rsidR="00750E82" w:rsidRDefault="00750E82">
      <w:pPr>
        <w:pStyle w:val="Normalcorps"/>
        <w:ind w:firstLine="360"/>
        <w:pPrChange w:id="124" w:author="Jordan" w:date="2015-11-11T15:53:00Z">
          <w:pPr>
            <w:ind w:firstLine="720"/>
            <w:jc w:val="both"/>
          </w:pPr>
        </w:pPrChange>
      </w:pPr>
    </w:p>
    <w:p w14:paraId="19AB6B2F" w14:textId="77777777" w:rsidR="00931428" w:rsidRDefault="00931428" w:rsidP="00163202">
      <w:pPr>
        <w:pStyle w:val="TitreL2"/>
      </w:pPr>
      <w:bookmarkStart w:id="125" w:name="_Toc435039986"/>
      <w:r>
        <w:t>Organisation des sprints</w:t>
      </w:r>
      <w:bookmarkEnd w:id="125"/>
    </w:p>
    <w:p w14:paraId="603BA770" w14:textId="68A0AF0F" w:rsidR="004F4AD6" w:rsidRPr="00D00419" w:rsidRDefault="004F4AD6" w:rsidP="004366F7">
      <w:pPr>
        <w:pStyle w:val="Normalcorps"/>
        <w:ind w:firstLine="360"/>
        <w:rPr>
          <w:ins w:id="126" w:author="Jordan" w:date="2015-11-11T14:48:00Z"/>
        </w:rPr>
      </w:pPr>
      <w:ins w:id="127" w:author="Jordan" w:date="2015-11-11T14:48:00Z">
        <w:r w:rsidRPr="00D00419">
          <w:t xml:space="preserve">La durée d’un </w:t>
        </w:r>
        <w:r w:rsidRPr="00D00419">
          <w:rPr>
            <w:b/>
            <w:bCs/>
          </w:rPr>
          <w:t>sprint</w:t>
        </w:r>
        <w:r w:rsidRPr="00D00419">
          <w:t xml:space="preserve"> sera d’une semaine (du vendredi au vendredi), l’objectif étant de fournir un livrable qui contient au moins une nouvelle fonctionnalité.</w:t>
        </w:r>
      </w:ins>
    </w:p>
    <w:p w14:paraId="6B936AD2" w14:textId="77777777" w:rsidR="004F4AD6" w:rsidRPr="00D00419" w:rsidRDefault="004F4AD6" w:rsidP="004366F7">
      <w:pPr>
        <w:pStyle w:val="Normalcorps"/>
        <w:rPr>
          <w:ins w:id="128" w:author="Jordan" w:date="2015-11-11T14:48:00Z"/>
          <w:rFonts w:ascii="Times New Roman" w:hAnsi="Times New Roman" w:cs="Times New Roman"/>
        </w:rPr>
      </w:pPr>
      <w:ins w:id="129" w:author="Jordan" w:date="2015-11-11T14:48:00Z">
        <w:r w:rsidRPr="00D00419">
          <w:rPr>
            <w:rFonts w:cs="Times New Roman"/>
          </w:rPr>
          <w:t xml:space="preserve">Nous pourrons donc présenter un produit fonctionnel chaque vendredi. Nous avons convenu d’un “Daily meeting” de 15 minutes par jour ouvrable afin de se tenir mutuellement au courant de l’avancée des différentes tâches. </w:t>
        </w:r>
      </w:ins>
    </w:p>
    <w:p w14:paraId="1175F327" w14:textId="77777777" w:rsidR="004F4AD6" w:rsidRPr="00D00419" w:rsidRDefault="004F4AD6" w:rsidP="004F4AD6">
      <w:pPr>
        <w:pStyle w:val="Normalcorps"/>
        <w:rPr>
          <w:ins w:id="130" w:author="Jordan" w:date="2015-11-11T14:51:00Z"/>
          <w:rFonts w:eastAsia="Times New Roman" w:cs="Times New Roman"/>
          <w:color w:val="3B3838" w:themeColor="background2" w:themeShade="40"/>
        </w:rPr>
      </w:pPr>
      <w:ins w:id="131" w:author="Jordan" w:date="2015-11-11T14:48:00Z">
        <w:r w:rsidRPr="00D00419">
          <w:rPr>
            <w:rFonts w:eastAsia="Times New Roman" w:cs="Times New Roman"/>
            <w:color w:val="3B3838" w:themeColor="background2" w:themeShade="40"/>
          </w:rPr>
          <w:t xml:space="preserve">A la fin de chaque sprint, nous effectuerons une réunion plus longue pour statuer sur l’état du projet et pour définir les tâches à accomplir pour le prochain livrable. Nous avons, en outre, prévu </w:t>
        </w:r>
        <w:r w:rsidRPr="00D00419">
          <w:rPr>
            <w:rFonts w:eastAsia="Times New Roman" w:cs="Times New Roman"/>
            <w:color w:val="3B3838" w:themeColor="background2" w:themeShade="40"/>
          </w:rPr>
          <w:lastRenderedPageBreak/>
          <w:t xml:space="preserve">d’organiser des sessions de travail </w:t>
        </w:r>
      </w:ins>
      <w:ins w:id="132" w:author="Jordan" w:date="2015-11-11T14:50:00Z">
        <w:r w:rsidRPr="00D00419">
          <w:rPr>
            <w:rFonts w:eastAsia="Times New Roman" w:cs="Times New Roman"/>
            <w:color w:val="3B3838" w:themeColor="background2" w:themeShade="40"/>
          </w:rPr>
          <w:t xml:space="preserve">intensive </w:t>
        </w:r>
      </w:ins>
      <w:ins w:id="133" w:author="Jordan" w:date="2015-11-11T14:48:00Z">
        <w:r w:rsidRPr="00D00419">
          <w:rPr>
            <w:rFonts w:eastAsia="Times New Roman" w:cs="Times New Roman"/>
            <w:color w:val="3B3838" w:themeColor="background2" w:themeShade="40"/>
          </w:rPr>
          <w:t xml:space="preserve">en commun et de </w:t>
        </w:r>
        <w:r w:rsidRPr="00D00419">
          <w:rPr>
            <w:rFonts w:eastAsia="Times New Roman" w:cs="Times New Roman"/>
            <w:b/>
            <w:bCs/>
            <w:color w:val="3B3838" w:themeColor="background2" w:themeShade="40"/>
          </w:rPr>
          <w:t xml:space="preserve">pair </w:t>
        </w:r>
        <w:proofErr w:type="spellStart"/>
        <w:r w:rsidRPr="00D00419">
          <w:rPr>
            <w:rFonts w:eastAsia="Times New Roman" w:cs="Times New Roman"/>
            <w:b/>
            <w:bCs/>
            <w:color w:val="3B3838" w:themeColor="background2" w:themeShade="40"/>
          </w:rPr>
          <w:t>programming</w:t>
        </w:r>
        <w:proofErr w:type="spellEnd"/>
        <w:r w:rsidRPr="00D00419">
          <w:rPr>
            <w:rFonts w:eastAsia="Times New Roman" w:cs="Times New Roman"/>
            <w:color w:val="3B3838" w:themeColor="background2" w:themeShade="40"/>
          </w:rPr>
          <w:t xml:space="preserve"> afin de créer un climat d'effervescence et d’entraide.</w:t>
        </w:r>
      </w:ins>
    </w:p>
    <w:p w14:paraId="74FDD231" w14:textId="77777777" w:rsidR="001036EF" w:rsidRPr="00D00419" w:rsidRDefault="004F4AD6" w:rsidP="004F4AD6">
      <w:pPr>
        <w:pStyle w:val="Normalcorps"/>
        <w:rPr>
          <w:ins w:id="134" w:author="Jordan" w:date="2015-11-11T14:52:00Z"/>
          <w:rFonts w:eastAsia="Times New Roman" w:cs="Times New Roman"/>
          <w:color w:val="3B3838" w:themeColor="background2" w:themeShade="40"/>
        </w:rPr>
      </w:pPr>
      <w:ins w:id="135" w:author="Jordan" w:date="2015-11-11T14:51:00Z">
        <w:r w:rsidRPr="00D00419">
          <w:rPr>
            <w:rFonts w:eastAsia="Times New Roman" w:cs="Times New Roman"/>
            <w:color w:val="3B3838" w:themeColor="background2" w:themeShade="40"/>
          </w:rPr>
          <w:t xml:space="preserve">Chaque développeur prendra en charge les tests unitaires de sa partie. </w:t>
        </w:r>
      </w:ins>
      <w:ins w:id="136" w:author="Jordan" w:date="2015-11-11T14:52:00Z">
        <w:r w:rsidRPr="00D00419">
          <w:rPr>
            <w:rFonts w:eastAsia="Times New Roman" w:cs="Times New Roman"/>
            <w:color w:val="3B3838" w:themeColor="background2" w:themeShade="40"/>
          </w:rPr>
          <w:t>Quant</w:t>
        </w:r>
      </w:ins>
      <w:ins w:id="137" w:author="Jordan" w:date="2015-11-11T14:51:00Z">
        <w:r w:rsidRPr="00D00419">
          <w:rPr>
            <w:rFonts w:eastAsia="Times New Roman" w:cs="Times New Roman"/>
            <w:color w:val="3B3838" w:themeColor="background2" w:themeShade="40"/>
          </w:rPr>
          <w:t xml:space="preserve"> aux tests fonctionnels (test de robustesse,</w:t>
        </w:r>
      </w:ins>
      <w:ins w:id="138" w:author="Jordan" w:date="2015-11-11T14:52:00Z">
        <w:r w:rsidRPr="00D00419">
          <w:rPr>
            <w:rFonts w:eastAsia="Times New Roman" w:cs="Times New Roman"/>
            <w:color w:val="3B3838" w:themeColor="background2" w:themeShade="40"/>
          </w:rPr>
          <w:t>…)</w:t>
        </w:r>
        <w:r w:rsidR="001036EF" w:rsidRPr="00D00419">
          <w:rPr>
            <w:rFonts w:eastAsia="Times New Roman" w:cs="Times New Roman"/>
            <w:color w:val="3B3838" w:themeColor="background2" w:themeShade="40"/>
          </w:rPr>
          <w:t xml:space="preserve">, chacun sera amené à en faire, indépendamment de la partie qu’il aura </w:t>
        </w:r>
      </w:ins>
      <w:ins w:id="139" w:author="Jordan" w:date="2015-11-11T14:53:00Z">
        <w:r w:rsidR="001036EF" w:rsidRPr="00D00419">
          <w:rPr>
            <w:rFonts w:eastAsia="Times New Roman" w:cs="Times New Roman"/>
            <w:color w:val="3B3838" w:themeColor="background2" w:themeShade="40"/>
          </w:rPr>
          <w:t>développée</w:t>
        </w:r>
      </w:ins>
      <w:ins w:id="140" w:author="Jordan" w:date="2015-11-11T14:52:00Z">
        <w:r w:rsidR="001036EF" w:rsidRPr="00D00419">
          <w:rPr>
            <w:rFonts w:eastAsia="Times New Roman" w:cs="Times New Roman"/>
            <w:color w:val="3B3838" w:themeColor="background2" w:themeShade="40"/>
          </w:rPr>
          <w:t>.</w:t>
        </w:r>
      </w:ins>
    </w:p>
    <w:p w14:paraId="6570349F" w14:textId="77777777" w:rsidR="00700898" w:rsidRDefault="001036EF" w:rsidP="004F4AD6">
      <w:pPr>
        <w:pStyle w:val="Normalcorps"/>
        <w:rPr>
          <w:rFonts w:eastAsia="Times New Roman" w:cs="Times New Roman"/>
          <w:color w:val="3B3838" w:themeColor="background2" w:themeShade="40"/>
        </w:rPr>
      </w:pPr>
      <w:ins w:id="141" w:author="Jordan" w:date="2015-11-11T14:54:00Z">
        <w:r w:rsidRPr="00D00419">
          <w:rPr>
            <w:rFonts w:eastAsia="Times New Roman" w:cs="Times New Roman"/>
            <w:color w:val="3B3838" w:themeColor="background2" w:themeShade="40"/>
          </w:rPr>
          <w:t xml:space="preserve">Les acteurs de deux parties du projet </w:t>
        </w:r>
      </w:ins>
      <w:ins w:id="142" w:author="Jordan" w:date="2015-11-11T14:57:00Z">
        <w:r w:rsidRPr="00D00419">
          <w:rPr>
            <w:rFonts w:eastAsia="Times New Roman" w:cs="Times New Roman"/>
            <w:color w:val="3B3838" w:themeColor="background2" w:themeShade="40"/>
          </w:rPr>
          <w:t>qui doivent coexister partageront la responsabilité de la compatibilité</w:t>
        </w:r>
      </w:ins>
      <w:ins w:id="143" w:author="Jordan" w:date="2015-11-11T14:58:00Z">
        <w:r w:rsidRPr="00D00419">
          <w:rPr>
            <w:rFonts w:eastAsia="Times New Roman" w:cs="Times New Roman"/>
            <w:color w:val="3B3838" w:themeColor="background2" w:themeShade="40"/>
          </w:rPr>
          <w:t xml:space="preserve"> </w:t>
        </w:r>
      </w:ins>
      <w:ins w:id="144" w:author="Jordan" w:date="2015-11-11T14:57:00Z">
        <w:r w:rsidRPr="00D00419">
          <w:rPr>
            <w:rFonts w:eastAsia="Times New Roman" w:cs="Times New Roman"/>
            <w:color w:val="3B3838" w:themeColor="background2" w:themeShade="40"/>
          </w:rPr>
          <w:t>de ces deux parties.</w:t>
        </w:r>
      </w:ins>
    </w:p>
    <w:p w14:paraId="48759664" w14:textId="1C9F95F3" w:rsidR="00931428" w:rsidRPr="00D00419" w:rsidRDefault="00931428" w:rsidP="004F4AD6">
      <w:pPr>
        <w:pStyle w:val="Normalcorps"/>
        <w:rPr>
          <w:color w:val="3B3838" w:themeColor="background2" w:themeShade="40"/>
        </w:rPr>
      </w:pPr>
      <w:del w:id="145" w:author="Jordan" w:date="2015-11-11T14:48:00Z">
        <w:r w:rsidRPr="00D00419" w:rsidDel="004F4AD6">
          <w:rPr>
            <w:color w:val="3B3838" w:themeColor="background2" w:themeShade="40"/>
          </w:rPr>
          <w:delText xml:space="preserve">La durée d’un sprint sera d’une semaine, avec </w:delText>
        </w:r>
      </w:del>
      <w:del w:id="146" w:author="Jordan" w:date="2015-11-11T14:43:00Z">
        <w:r w:rsidRPr="00D00419" w:rsidDel="004F4AD6">
          <w:rPr>
            <w:color w:val="3B3838" w:themeColor="background2" w:themeShade="40"/>
          </w:rPr>
          <w:delText>un</w:delText>
        </w:r>
      </w:del>
      <w:del w:id="147" w:author="Jordan" w:date="2015-11-11T14:48:00Z">
        <w:r w:rsidRPr="00D00419" w:rsidDel="004F4AD6">
          <w:rPr>
            <w:color w:val="3B3838" w:themeColor="background2" w:themeShade="40"/>
          </w:rPr>
          <w:delText xml:space="preserve"> livrable d’une fonctionnalité. Ainsi, celle-ci pourra être présentée chaque ven</w:delText>
        </w:r>
        <w:r w:rsidR="00B9268F" w:rsidRPr="00D00419" w:rsidDel="004F4AD6">
          <w:rPr>
            <w:color w:val="3B3838" w:themeColor="background2" w:themeShade="40"/>
          </w:rPr>
          <w:delText xml:space="preserve">dredi. Nous avons convenu d’un </w:delText>
        </w:r>
        <w:r w:rsidRPr="00D00419" w:rsidDel="004F4AD6">
          <w:rPr>
            <w:i/>
            <w:color w:val="3B3838" w:themeColor="background2" w:themeShade="40"/>
          </w:rPr>
          <w:delText>Daily meeting</w:delText>
        </w:r>
        <w:r w:rsidRPr="00D00419" w:rsidDel="004F4AD6">
          <w:rPr>
            <w:color w:val="3B3838" w:themeColor="background2" w:themeShade="40"/>
          </w:rPr>
          <w:delText xml:space="preserve"> de 15 minutes par jour ouvrable afin de ne pas laisser quelqu’un bloqu</w:delText>
        </w:r>
      </w:del>
      <w:del w:id="148" w:author="Jordan" w:date="2015-11-11T14:44:00Z">
        <w:r w:rsidRPr="00D00419" w:rsidDel="004F4AD6">
          <w:rPr>
            <w:color w:val="3B3838" w:themeColor="background2" w:themeShade="40"/>
          </w:rPr>
          <w:delText>er</w:delText>
        </w:r>
      </w:del>
      <w:del w:id="149" w:author="Jordan" w:date="2015-11-11T14:48:00Z">
        <w:r w:rsidRPr="00D00419" w:rsidDel="004F4AD6">
          <w:rPr>
            <w:color w:val="3B3838" w:themeColor="background2" w:themeShade="40"/>
          </w:rPr>
          <w:delText xml:space="preserve"> sur une tâche. A la fin de chaque sprint, nous effectuerons une réunion plus longue pour statuer sur les avancées et pour définir le prochain livrable. En outre,  nous avons prévu de faire des sessions de pair programming où nous travaillerons tous ensemble de manière intensive afin de créer un climat d'effervescence et d’entraide.</w:delText>
        </w:r>
      </w:del>
    </w:p>
    <w:p w14:paraId="62174614" w14:textId="77777777" w:rsidR="00931428" w:rsidDel="004F4AD6" w:rsidRDefault="00931428" w:rsidP="009D037C">
      <w:pPr>
        <w:pStyle w:val="Normalcorps"/>
        <w:rPr>
          <w:del w:id="150" w:author="Jordan" w:date="2015-11-11T14:46:00Z"/>
        </w:rPr>
      </w:pPr>
      <w:del w:id="151" w:author="Jordan" w:date="2015-11-11T14:54:00Z">
        <w:r w:rsidDel="001036EF">
          <w:delText>Les tests unitaires se feront par les développeurs sur la partie qu’ils ont implémentée, et les tests fonctionnels se feront par plusieurs développeurs, sous forme de test fonctionnel de robustesse par exemple. Nous ferons en sorte de choisir un intégrateur des parties de chaque développeur, pour avoir plus d’assurance quant à la fonctionnalité effective du produit à la fin de chaque sprint, évitant ainsi que la responsabilité pour tout</w:delText>
        </w:r>
      </w:del>
      <w:del w:id="152" w:author="Jordan" w:date="2015-11-11T14:43:00Z">
        <w:r w:rsidDel="004F4AD6">
          <w:delText>e</w:delText>
        </w:r>
      </w:del>
      <w:del w:id="153" w:author="Jordan" w:date="2015-11-11T14:54:00Z">
        <w:r w:rsidDel="001036EF">
          <w:delText xml:space="preserve"> </w:delText>
        </w:r>
      </w:del>
      <w:del w:id="154" w:author="Jordan" w:date="2015-11-11T14:43:00Z">
        <w:r w:rsidDel="004F4AD6">
          <w:delText xml:space="preserve">dysfonctionnalité </w:delText>
        </w:r>
      </w:del>
      <w:del w:id="155" w:author="Jordan" w:date="2015-11-11T14:54:00Z">
        <w:r w:rsidDel="001036EF">
          <w:delText>n’incombe qu’au product owner</w:delText>
        </w:r>
      </w:del>
      <w:del w:id="156" w:author="Jordan" w:date="2015-11-11T14:43:00Z">
        <w:r w:rsidDel="004F4AD6">
          <w:delText xml:space="preserve"> seul</w:delText>
        </w:r>
      </w:del>
      <w:del w:id="157" w:author="Jordan" w:date="2015-11-11T14:54:00Z">
        <w:r w:rsidDel="001036EF">
          <w:delText>.</w:delText>
        </w:r>
      </w:del>
      <w:bookmarkStart w:id="158" w:name="_Toc435033333"/>
      <w:bookmarkStart w:id="159" w:name="_Toc435036848"/>
      <w:bookmarkStart w:id="160" w:name="_Toc435037782"/>
      <w:bookmarkStart w:id="161" w:name="_Toc435037808"/>
      <w:bookmarkStart w:id="162" w:name="_Toc435037868"/>
      <w:bookmarkStart w:id="163" w:name="_Toc435037895"/>
      <w:bookmarkStart w:id="164" w:name="_Toc435037922"/>
      <w:bookmarkStart w:id="165" w:name="_Toc435037949"/>
      <w:bookmarkStart w:id="166" w:name="_Toc435037976"/>
      <w:bookmarkStart w:id="167" w:name="_Toc435038003"/>
      <w:bookmarkStart w:id="168" w:name="_Toc435038030"/>
      <w:bookmarkStart w:id="169" w:name="_Toc435039987"/>
      <w:bookmarkEnd w:id="158"/>
      <w:bookmarkEnd w:id="159"/>
      <w:bookmarkEnd w:id="160"/>
      <w:bookmarkEnd w:id="161"/>
      <w:bookmarkEnd w:id="162"/>
      <w:bookmarkEnd w:id="163"/>
      <w:bookmarkEnd w:id="164"/>
      <w:bookmarkEnd w:id="165"/>
      <w:bookmarkEnd w:id="166"/>
      <w:bookmarkEnd w:id="167"/>
      <w:bookmarkEnd w:id="168"/>
      <w:bookmarkEnd w:id="169"/>
    </w:p>
    <w:p w14:paraId="31E85F9B" w14:textId="77777777" w:rsidR="00750E82" w:rsidRDefault="00750E82">
      <w:pPr>
        <w:pStyle w:val="Normalcorps"/>
        <w:rPr>
          <w:del w:id="170" w:author="Jordan" w:date="2015-11-11T14:54:00Z"/>
        </w:rPr>
        <w:pPrChange w:id="171" w:author="Jordan" w:date="2015-11-11T14:46:00Z">
          <w:pPr>
            <w:jc w:val="both"/>
          </w:pPr>
        </w:pPrChange>
      </w:pPr>
      <w:bookmarkStart w:id="172" w:name="_Toc435033334"/>
      <w:bookmarkStart w:id="173" w:name="_Toc435036849"/>
      <w:bookmarkStart w:id="174" w:name="_Toc435037783"/>
      <w:bookmarkStart w:id="175" w:name="_Toc435037809"/>
      <w:bookmarkStart w:id="176" w:name="_Toc435037869"/>
      <w:bookmarkStart w:id="177" w:name="_Toc435037896"/>
      <w:bookmarkStart w:id="178" w:name="_Toc435037923"/>
      <w:bookmarkStart w:id="179" w:name="_Toc435037950"/>
      <w:bookmarkStart w:id="180" w:name="_Toc435037977"/>
      <w:bookmarkStart w:id="181" w:name="_Toc435038004"/>
      <w:bookmarkStart w:id="182" w:name="_Toc435038031"/>
      <w:bookmarkStart w:id="183" w:name="_Toc435039988"/>
      <w:bookmarkEnd w:id="172"/>
      <w:bookmarkEnd w:id="173"/>
      <w:bookmarkEnd w:id="174"/>
      <w:bookmarkEnd w:id="175"/>
      <w:bookmarkEnd w:id="176"/>
      <w:bookmarkEnd w:id="177"/>
      <w:bookmarkEnd w:id="178"/>
      <w:bookmarkEnd w:id="179"/>
      <w:bookmarkEnd w:id="180"/>
      <w:bookmarkEnd w:id="181"/>
      <w:bookmarkEnd w:id="182"/>
      <w:bookmarkEnd w:id="183"/>
    </w:p>
    <w:p w14:paraId="3AA89E31" w14:textId="77777777" w:rsidR="00931428" w:rsidRDefault="00931428" w:rsidP="00163202">
      <w:pPr>
        <w:pStyle w:val="TitreL2"/>
      </w:pPr>
      <w:bookmarkStart w:id="184" w:name="_Toc435039989"/>
      <w:r>
        <w:t>Rôles</w:t>
      </w:r>
      <w:bookmarkEnd w:id="184"/>
    </w:p>
    <w:p w14:paraId="71C99251" w14:textId="249B58F4" w:rsidR="00931428" w:rsidRDefault="00931428" w:rsidP="009D037C">
      <w:pPr>
        <w:pStyle w:val="Normalcorps"/>
      </w:pPr>
      <w:r>
        <w:rPr>
          <w:b/>
        </w:rPr>
        <w:t>SCRUM master</w:t>
      </w:r>
      <w:r w:rsidR="004A6799">
        <w:rPr>
          <w:b/>
        </w:rPr>
        <w:t xml:space="preserve"> </w:t>
      </w:r>
      <w:r>
        <w:t xml:space="preserve">: Jordan, qui a une expérience plus approfondie des applications WEB. </w:t>
      </w:r>
    </w:p>
    <w:p w14:paraId="5CFF296E" w14:textId="3342FD89" w:rsidR="00931428" w:rsidRDefault="004A6799" w:rsidP="009D037C">
      <w:pPr>
        <w:pStyle w:val="Normalcorps"/>
      </w:pPr>
      <w:r>
        <w:rPr>
          <w:b/>
        </w:rPr>
        <w:t xml:space="preserve">Le </w:t>
      </w:r>
      <w:proofErr w:type="spellStart"/>
      <w:r>
        <w:rPr>
          <w:b/>
        </w:rPr>
        <w:t>product</w:t>
      </w:r>
      <w:proofErr w:type="spellEnd"/>
      <w:r>
        <w:rPr>
          <w:b/>
        </w:rPr>
        <w:t xml:space="preserve"> </w:t>
      </w:r>
      <w:proofErr w:type="spellStart"/>
      <w:r w:rsidR="00931428">
        <w:rPr>
          <w:b/>
        </w:rPr>
        <w:t>owner</w:t>
      </w:r>
      <w:proofErr w:type="spellEnd"/>
      <w:r w:rsidR="00931428">
        <w:t xml:space="preserve">: Jules qui se </w:t>
      </w:r>
      <w:del w:id="185" w:author="Jordan" w:date="2015-11-11T15:01:00Z">
        <w:r w:rsidR="00931428" w:rsidDel="001036EF">
          <w:delText>chargera de prendre</w:delText>
        </w:r>
      </w:del>
      <w:ins w:id="186" w:author="Jordan" w:date="2015-11-11T15:01:00Z">
        <w:r w:rsidR="001036EF">
          <w:t>prendra</w:t>
        </w:r>
      </w:ins>
      <w:r w:rsidR="00931428">
        <w:t xml:space="preserve"> la responsabilité de la validation de certaines fonctionnalités.</w:t>
      </w:r>
    </w:p>
    <w:p w14:paraId="43E5527A" w14:textId="2C052D63" w:rsidR="00931428" w:rsidDel="006D707E" w:rsidRDefault="00931428" w:rsidP="009D037C">
      <w:pPr>
        <w:pStyle w:val="Normalcorps"/>
        <w:rPr>
          <w:del w:id="187" w:author="Jordan" w:date="2015-11-11T15:54:00Z"/>
        </w:rPr>
      </w:pPr>
      <w:r>
        <w:rPr>
          <w:b/>
        </w:rPr>
        <w:t>Le “</w:t>
      </w:r>
      <w:proofErr w:type="spellStart"/>
      <w:r>
        <w:rPr>
          <w:b/>
        </w:rPr>
        <w:t>period</w:t>
      </w:r>
      <w:proofErr w:type="spellEnd"/>
      <w:r>
        <w:rPr>
          <w:b/>
        </w:rPr>
        <w:t xml:space="preserve"> manager”</w:t>
      </w:r>
      <w:r w:rsidR="004A6799">
        <w:rPr>
          <w:b/>
        </w:rPr>
        <w:t xml:space="preserve"> </w:t>
      </w:r>
      <w:r>
        <w:rPr>
          <w:b/>
        </w:rPr>
        <w:t xml:space="preserve">: </w:t>
      </w:r>
      <w:r>
        <w:t xml:space="preserve">Tom, </w:t>
      </w:r>
      <w:ins w:id="188" w:author="Jordan" w:date="2015-11-11T15:01:00Z">
        <w:r w:rsidR="001036EF">
          <w:t>qui</w:t>
        </w:r>
      </w:ins>
      <w:del w:id="189" w:author="Jordan" w:date="2015-11-11T15:01:00Z">
        <w:r w:rsidDel="001036EF">
          <w:delText>il</w:delText>
        </w:r>
      </w:del>
      <w:r>
        <w:t xml:space="preserve"> devra s’assurer que les délais de rendu</w:t>
      </w:r>
      <w:del w:id="190" w:author="Jordan" w:date="2015-11-11T15:02:00Z">
        <w:r w:rsidDel="001036EF">
          <w:delText>s</w:delText>
        </w:r>
      </w:del>
      <w:r>
        <w:t xml:space="preserve"> des livrables et des rapports sont respectés et que personne ne prend du retard dans l’implémentation d’une fonctionnalité.</w:t>
      </w:r>
    </w:p>
    <w:p w14:paraId="4F99F347" w14:textId="77777777" w:rsidR="006D707E" w:rsidRDefault="006D707E" w:rsidP="009D037C">
      <w:pPr>
        <w:pStyle w:val="Normalcorps"/>
        <w:rPr>
          <w:ins w:id="191" w:author="Jordan" w:date="2015-11-11T15:54:00Z"/>
          <w:b/>
        </w:rPr>
      </w:pPr>
    </w:p>
    <w:p w14:paraId="6016C647" w14:textId="77777777" w:rsidR="00931428" w:rsidDel="006D707E" w:rsidRDefault="00931428" w:rsidP="009D037C">
      <w:pPr>
        <w:pStyle w:val="Normalcorps"/>
        <w:rPr>
          <w:del w:id="192" w:author="Jordan" w:date="2015-11-11T15:54:00Z"/>
        </w:rPr>
      </w:pPr>
    </w:p>
    <w:p w14:paraId="64C189AD" w14:textId="77777777" w:rsidR="00931428" w:rsidDel="00F96F89" w:rsidRDefault="00931428" w:rsidP="009D037C">
      <w:pPr>
        <w:pStyle w:val="Normalcorps"/>
        <w:rPr>
          <w:del w:id="193" w:author="Jordan" w:date="2015-11-11T15:05:00Z"/>
        </w:rPr>
      </w:pPr>
    </w:p>
    <w:p w14:paraId="6FCBA3A9" w14:textId="77777777" w:rsidR="00F96F89" w:rsidRDefault="00F96F89" w:rsidP="009D037C">
      <w:pPr>
        <w:pStyle w:val="Normalcorps"/>
        <w:rPr>
          <w:ins w:id="194" w:author="Jordan" w:date="2015-11-11T15:06:00Z"/>
        </w:rPr>
      </w:pPr>
    </w:p>
    <w:p w14:paraId="72528739" w14:textId="77777777" w:rsidR="00931428" w:rsidDel="00F96F89" w:rsidRDefault="00931428" w:rsidP="009D037C">
      <w:pPr>
        <w:pStyle w:val="Normalcorps"/>
        <w:rPr>
          <w:del w:id="195" w:author="Jordan" w:date="2015-11-11T15:05:00Z"/>
        </w:rPr>
      </w:pPr>
    </w:p>
    <w:p w14:paraId="631A8739" w14:textId="77777777" w:rsidR="00931428" w:rsidDel="00F96F89" w:rsidRDefault="00931428" w:rsidP="009D037C">
      <w:pPr>
        <w:pStyle w:val="Normalcorps"/>
        <w:rPr>
          <w:del w:id="196" w:author="Jordan" w:date="2015-11-11T15:05:00Z"/>
        </w:rPr>
      </w:pPr>
    </w:p>
    <w:p w14:paraId="0BC276BE" w14:textId="57A2F00E" w:rsidR="00931428" w:rsidRDefault="00931428" w:rsidP="009D037C">
      <w:pPr>
        <w:pStyle w:val="Normalcorps"/>
      </w:pPr>
      <w:r>
        <w:t>Afin de travailler de manière efficace, nous nous sommes répartis les tâches de la manière suivante</w:t>
      </w:r>
      <w:r w:rsidR="00493997">
        <w:t xml:space="preserve"> </w:t>
      </w:r>
      <w:r>
        <w:t>:</w:t>
      </w:r>
    </w:p>
    <w:p w14:paraId="3E52131E" w14:textId="77777777" w:rsidR="00931428" w:rsidRDefault="00931428" w:rsidP="00D00419">
      <w:pPr>
        <w:pStyle w:val="Normalcorps"/>
        <w:numPr>
          <w:ilvl w:val="0"/>
          <w:numId w:val="22"/>
        </w:numPr>
      </w:pPr>
      <w:r>
        <w:t>Jordan et Tom la partie web Java EE et l’architecture REST</w:t>
      </w:r>
    </w:p>
    <w:p w14:paraId="6DB4334C" w14:textId="77777777" w:rsidR="00931428" w:rsidRDefault="00931428" w:rsidP="00D00419">
      <w:pPr>
        <w:pStyle w:val="Normalcorps"/>
        <w:numPr>
          <w:ilvl w:val="0"/>
          <w:numId w:val="22"/>
        </w:numPr>
      </w:pPr>
      <w:r>
        <w:t>Alix et Jules la partie base de données</w:t>
      </w:r>
    </w:p>
    <w:p w14:paraId="3520DCCD" w14:textId="77777777" w:rsidR="00931428" w:rsidRDefault="00931428" w:rsidP="00D00419">
      <w:pPr>
        <w:pStyle w:val="Normalcorps"/>
        <w:numPr>
          <w:ilvl w:val="0"/>
          <w:numId w:val="22"/>
        </w:numPr>
      </w:pPr>
      <w:r>
        <w:t>Clément la partie parsing</w:t>
      </w:r>
    </w:p>
    <w:p w14:paraId="48C3776B" w14:textId="77777777" w:rsidR="00931428" w:rsidRDefault="00931428" w:rsidP="00D00419">
      <w:pPr>
        <w:pStyle w:val="Normalcorps"/>
        <w:numPr>
          <w:ilvl w:val="0"/>
          <w:numId w:val="22"/>
        </w:numPr>
      </w:pPr>
      <w:r>
        <w:t>Landry la partie interface web</w:t>
      </w:r>
    </w:p>
    <w:p w14:paraId="0DC920A3" w14:textId="77777777" w:rsidR="00931428" w:rsidRDefault="001036EF" w:rsidP="00D00419">
      <w:pPr>
        <w:pStyle w:val="Normalcorps"/>
        <w:numPr>
          <w:ilvl w:val="0"/>
          <w:numId w:val="22"/>
        </w:numPr>
      </w:pPr>
      <w:ins w:id="197" w:author="Jordan" w:date="2015-11-11T14:59:00Z">
        <w:r>
          <w:t>A</w:t>
        </w:r>
      </w:ins>
      <w:del w:id="198" w:author="Jordan" w:date="2015-11-11T14:59:00Z">
        <w:r w:rsidR="00931428" w:rsidDel="001036EF">
          <w:delText>à</w:delText>
        </w:r>
      </w:del>
      <w:r w:rsidR="00931428">
        <w:t xml:space="preserve"> tous, la partie web client et </w:t>
      </w:r>
      <w:del w:id="199" w:author="Jordan" w:date="2015-11-11T15:04:00Z">
        <w:r w:rsidR="00931428" w:rsidDel="00F96F89">
          <w:delText>javascript</w:delText>
        </w:r>
      </w:del>
      <w:ins w:id="200" w:author="Jordan" w:date="2015-11-11T15:04:00Z">
        <w:r w:rsidR="00F96F89">
          <w:t>JavaScript</w:t>
        </w:r>
      </w:ins>
    </w:p>
    <w:p w14:paraId="74E2D0E1" w14:textId="77777777" w:rsidR="00311CD3" w:rsidRDefault="00311CD3" w:rsidP="00311CD3">
      <w:pPr>
        <w:pStyle w:val="Normalcorps"/>
      </w:pPr>
    </w:p>
    <w:p w14:paraId="29306083" w14:textId="7EC08A27" w:rsidR="00750E82" w:rsidRDefault="00311CD3">
      <w:pPr>
        <w:pStyle w:val="Normalcorps"/>
        <w:rPr>
          <w:del w:id="201" w:author="Jordan" w:date="2015-11-11T15:02:00Z"/>
        </w:rPr>
      </w:pPr>
      <w:r>
        <w:t xml:space="preserve">L’affectation de ces </w:t>
      </w:r>
      <w:r w:rsidR="00931428">
        <w:t xml:space="preserve">rôles </w:t>
      </w:r>
      <w:r>
        <w:t>n’est pas figée</w:t>
      </w:r>
      <w:r w:rsidR="00931428">
        <w:t xml:space="preserve"> et </w:t>
      </w:r>
      <w:r>
        <w:t xml:space="preserve">changera </w:t>
      </w:r>
      <w:r w:rsidR="00931428">
        <w:t xml:space="preserve">ou </w:t>
      </w:r>
      <w:r>
        <w:t>sera renforcée par d’autre membre de l’équipe</w:t>
      </w:r>
      <w:r w:rsidR="00931428">
        <w:t xml:space="preserve"> en fonction de l’évolution du projet.</w:t>
      </w:r>
      <w:del w:id="202" w:author="Jordan" w:date="2015-11-11T14:59:00Z">
        <w:r w:rsidR="00931428" w:rsidDel="001036EF">
          <w:delText xml:space="preserve">  </w:delText>
        </w:r>
      </w:del>
      <w:bookmarkStart w:id="203" w:name="h.dhtt6cz4wb3" w:colFirst="0" w:colLast="0"/>
      <w:bookmarkStart w:id="204" w:name="_Toc435033336"/>
      <w:bookmarkEnd w:id="203"/>
      <w:bookmarkEnd w:id="204"/>
    </w:p>
    <w:p w14:paraId="301F57A4" w14:textId="77777777" w:rsidR="001D005B" w:rsidRDefault="001D005B" w:rsidP="001D005B">
      <w:pPr>
        <w:pStyle w:val="Normalcorps"/>
      </w:pPr>
      <w:bookmarkStart w:id="205" w:name="h.3n9imb335u0g" w:colFirst="0" w:colLast="0"/>
      <w:bookmarkStart w:id="206" w:name="h.2448iaes6mg2" w:colFirst="0" w:colLast="0"/>
      <w:bookmarkEnd w:id="205"/>
      <w:bookmarkEnd w:id="206"/>
    </w:p>
    <w:p w14:paraId="42194157" w14:textId="77777777" w:rsidR="00871D88" w:rsidRDefault="00871D88">
      <w:pPr>
        <w:spacing w:after="160" w:line="259" w:lineRule="auto"/>
        <w:rPr>
          <w:color w:val="2E74B5" w:themeColor="accent1" w:themeShade="BF"/>
          <w:sz w:val="40"/>
          <w:szCs w:val="40"/>
        </w:rPr>
      </w:pPr>
      <w:r>
        <w:br w:type="page"/>
      </w:r>
    </w:p>
    <w:p w14:paraId="3FF33810" w14:textId="181A4016" w:rsidR="00163202" w:rsidRPr="00F96F89" w:rsidRDefault="001D005B" w:rsidP="001D005B">
      <w:pPr>
        <w:pStyle w:val="TitreL1"/>
      </w:pPr>
      <w:bookmarkStart w:id="207" w:name="_Toc435039990"/>
      <w:r>
        <w:lastRenderedPageBreak/>
        <w:t>Ou</w:t>
      </w:r>
      <w:r w:rsidR="00931428" w:rsidRPr="00F96F89">
        <w:t>tils et technologies</w:t>
      </w:r>
      <w:bookmarkStart w:id="208" w:name="h.x4v7jnbttw43" w:colFirst="0" w:colLast="0"/>
      <w:bookmarkEnd w:id="207"/>
      <w:bookmarkEnd w:id="208"/>
    </w:p>
    <w:p w14:paraId="70BA99AC" w14:textId="77777777" w:rsidR="00931428" w:rsidRDefault="00931428" w:rsidP="00163202">
      <w:pPr>
        <w:pStyle w:val="TitreL2"/>
      </w:pPr>
      <w:bookmarkStart w:id="209" w:name="_Toc435039991"/>
      <w:r>
        <w:t>Service web REST</w:t>
      </w:r>
      <w:bookmarkEnd w:id="209"/>
    </w:p>
    <w:p w14:paraId="41A64FD9" w14:textId="77777777" w:rsidR="00931428" w:rsidRDefault="00931428" w:rsidP="00D61B9D">
      <w:pPr>
        <w:pStyle w:val="Normalcorps"/>
        <w:ind w:firstLine="360"/>
      </w:pPr>
      <w:r>
        <w:t xml:space="preserve">Les web services REST sont </w:t>
      </w:r>
      <w:del w:id="210" w:author="Jordan" w:date="2015-11-11T15:03:00Z">
        <w:r w:rsidDel="00F96F89">
          <w:delText>impléméntés</w:delText>
        </w:r>
      </w:del>
      <w:ins w:id="211" w:author="Jordan" w:date="2015-11-11T15:03:00Z">
        <w:r w:rsidR="00F96F89">
          <w:t>implémentés</w:t>
        </w:r>
      </w:ins>
      <w:r>
        <w:t xml:space="preserve"> grâce au </w:t>
      </w:r>
      <w:del w:id="212" w:author="Jordan" w:date="2015-11-11T15:03:00Z">
        <w:r w:rsidDel="00F96F89">
          <w:delText>framework</w:delText>
        </w:r>
      </w:del>
      <w:ins w:id="213" w:author="Jordan" w:date="2015-11-11T15:03:00Z">
        <w:r w:rsidR="00F96F89">
          <w:t>Framework</w:t>
        </w:r>
      </w:ins>
      <w:r>
        <w:t xml:space="preserve"> Spring et notamment le projet </w:t>
      </w:r>
      <w:r>
        <w:rPr>
          <w:b/>
        </w:rPr>
        <w:t>Spring MVC</w:t>
      </w:r>
      <w:r>
        <w:t xml:space="preserve">. Ces services permettront d’exposer les différentes ontologies ainsi que l’application web pour la gestion et la consultation des données. </w:t>
      </w:r>
    </w:p>
    <w:p w14:paraId="2452151F" w14:textId="77777777" w:rsidR="00931428" w:rsidDel="00F96F89" w:rsidRDefault="00931428" w:rsidP="009D037C">
      <w:pPr>
        <w:pStyle w:val="Normalcorps"/>
        <w:rPr>
          <w:del w:id="214" w:author="Jordan" w:date="2015-11-11T15:03:00Z"/>
        </w:rPr>
      </w:pPr>
      <w:r>
        <w:t xml:space="preserve">Le contrôle d’accès aux différentes pages et ressources sera assuré par </w:t>
      </w:r>
      <w:r>
        <w:rPr>
          <w:b/>
        </w:rPr>
        <w:t>Spring Security</w:t>
      </w:r>
      <w:r>
        <w:t>.</w:t>
      </w:r>
    </w:p>
    <w:p w14:paraId="7C00FF34" w14:textId="77777777" w:rsidR="00750E82" w:rsidRDefault="00750E82" w:rsidP="00871D88">
      <w:pPr>
        <w:pStyle w:val="Normalcorps"/>
      </w:pPr>
    </w:p>
    <w:p w14:paraId="46E45FC2" w14:textId="77777777" w:rsidR="00871D88" w:rsidRDefault="00871D88">
      <w:pPr>
        <w:pStyle w:val="Normalcorps"/>
        <w:pPrChange w:id="215" w:author="Jordan" w:date="2015-11-11T15:03:00Z">
          <w:pPr>
            <w:jc w:val="both"/>
          </w:pPr>
        </w:pPrChange>
      </w:pPr>
    </w:p>
    <w:p w14:paraId="4D4B6FE4" w14:textId="77777777" w:rsidR="00931428" w:rsidRDefault="00931428" w:rsidP="00163202">
      <w:pPr>
        <w:pStyle w:val="TitreL2"/>
      </w:pPr>
      <w:bookmarkStart w:id="216" w:name="h.90iyv4ge4f5y" w:colFirst="0" w:colLast="0"/>
      <w:bookmarkStart w:id="217" w:name="_Toc435039992"/>
      <w:bookmarkEnd w:id="216"/>
      <w:r>
        <w:t>Application web</w:t>
      </w:r>
      <w:bookmarkEnd w:id="217"/>
    </w:p>
    <w:p w14:paraId="62105D5C" w14:textId="77777777" w:rsidR="00931428" w:rsidRDefault="00931428" w:rsidP="00656435">
      <w:pPr>
        <w:pStyle w:val="Normalcorps"/>
        <w:ind w:firstLine="360"/>
      </w:pPr>
      <w:r>
        <w:t xml:space="preserve">En plus des services REST, Spring est utilisé pour générer les différentes pages de l’application. Le rendu de ces pages est géré par des </w:t>
      </w:r>
      <w:r>
        <w:rPr>
          <w:b/>
        </w:rPr>
        <w:t>JSP</w:t>
      </w:r>
      <w:r>
        <w:t xml:space="preserve"> de l’API </w:t>
      </w:r>
      <w:r>
        <w:rPr>
          <w:b/>
        </w:rPr>
        <w:t>Java EE 7</w:t>
      </w:r>
      <w:r>
        <w:t xml:space="preserve"> complété avec la </w:t>
      </w:r>
      <w:proofErr w:type="spellStart"/>
      <w:r>
        <w:t>taglib</w:t>
      </w:r>
      <w:proofErr w:type="spellEnd"/>
      <w:r>
        <w:t xml:space="preserve"> JSTL. </w:t>
      </w:r>
    </w:p>
    <w:p w14:paraId="28DA82F7" w14:textId="77777777" w:rsidR="00931428" w:rsidRDefault="00931428" w:rsidP="009D037C">
      <w:pPr>
        <w:pStyle w:val="Normalcorps"/>
      </w:pPr>
      <w:r>
        <w:t xml:space="preserve">Côté client, nous avons </w:t>
      </w:r>
      <w:del w:id="218" w:author="Jordan" w:date="2015-11-11T15:04:00Z">
        <w:r w:rsidDel="00F96F89">
          <w:delText>séléctionné</w:delText>
        </w:r>
      </w:del>
      <w:ins w:id="219" w:author="Jordan" w:date="2015-11-11T15:04:00Z">
        <w:r w:rsidR="00F96F89">
          <w:t>sélectionné</w:t>
        </w:r>
      </w:ins>
      <w:r>
        <w:t xml:space="preserve"> le </w:t>
      </w:r>
      <w:del w:id="220" w:author="Jordan" w:date="2015-11-11T15:04:00Z">
        <w:r w:rsidDel="00F96F89">
          <w:delText>framework</w:delText>
        </w:r>
      </w:del>
      <w:ins w:id="221" w:author="Jordan" w:date="2015-11-11T15:04:00Z">
        <w:r w:rsidR="00F96F89">
          <w:t>Framework</w:t>
        </w:r>
      </w:ins>
      <w:r>
        <w:t xml:space="preserve"> HTML/CSS </w:t>
      </w:r>
      <w:proofErr w:type="spellStart"/>
      <w:r>
        <w:rPr>
          <w:b/>
        </w:rPr>
        <w:t>bootstrap</w:t>
      </w:r>
      <w:proofErr w:type="spellEnd"/>
      <w:r>
        <w:t xml:space="preserve"> afin de faciliter et accélérer la création des différentes pages. Cela nous permet également d’avoir un visuel agréable et facilement personnalisable (avec des </w:t>
      </w:r>
      <w:del w:id="222" w:author="Jordan" w:date="2015-11-11T15:03:00Z">
        <w:r w:rsidDel="00F96F89">
          <w:delText>thème</w:delText>
        </w:r>
      </w:del>
      <w:ins w:id="223" w:author="Jordan" w:date="2015-11-11T15:03:00Z">
        <w:r w:rsidR="00F96F89">
          <w:t>thèmes</w:t>
        </w:r>
      </w:ins>
      <w:r>
        <w:t xml:space="preserve"> par exemple).</w:t>
      </w:r>
    </w:p>
    <w:p w14:paraId="61DF10D3" w14:textId="77777777" w:rsidR="00163202" w:rsidRDefault="00931428">
      <w:pPr>
        <w:pStyle w:val="Normalcorps"/>
        <w:pPrChange w:id="224" w:author="Jordan" w:date="2015-11-11T15:04:00Z">
          <w:pPr>
            <w:jc w:val="both"/>
          </w:pPr>
        </w:pPrChange>
      </w:pPr>
      <w:r>
        <w:t xml:space="preserve">Enfin, pour rendre nos pages dynamiques et interactives nous utilisons </w:t>
      </w:r>
      <w:del w:id="225" w:author="Jordan" w:date="2015-11-11T15:04:00Z">
        <w:r w:rsidDel="00F96F89">
          <w:delText>Javascript</w:delText>
        </w:r>
      </w:del>
      <w:ins w:id="226" w:author="Jordan" w:date="2015-11-11T15:04:00Z">
        <w:r w:rsidR="00F96F89">
          <w:t>JavaScript</w:t>
        </w:r>
      </w:ins>
      <w:r>
        <w:t xml:space="preserve"> et la bibliothèque </w:t>
      </w:r>
      <w:r>
        <w:rPr>
          <w:b/>
        </w:rPr>
        <w:t>jQuery</w:t>
      </w:r>
      <w:r>
        <w:t xml:space="preserve"> pour simplifier la manipulation du DOM ainsi que les requêtes AJAX.</w:t>
      </w:r>
      <w:bookmarkStart w:id="227" w:name="h.3sjt6sk66gmq" w:colFirst="0" w:colLast="0"/>
      <w:bookmarkEnd w:id="227"/>
    </w:p>
    <w:p w14:paraId="5DEC8D08" w14:textId="77777777" w:rsidR="00871D88" w:rsidDel="00F96F89" w:rsidRDefault="00871D88" w:rsidP="00871D88">
      <w:pPr>
        <w:pStyle w:val="Normalcorps"/>
        <w:rPr>
          <w:del w:id="228" w:author="Jordan" w:date="2015-11-11T15:04:00Z"/>
        </w:rPr>
      </w:pPr>
    </w:p>
    <w:p w14:paraId="4595595A" w14:textId="77777777" w:rsidR="00750E82" w:rsidRDefault="00750E82">
      <w:pPr>
        <w:pStyle w:val="Normalcorps"/>
        <w:pPrChange w:id="229" w:author="Jordan" w:date="2015-11-11T15:04:00Z">
          <w:pPr>
            <w:jc w:val="both"/>
          </w:pPr>
        </w:pPrChange>
      </w:pPr>
    </w:p>
    <w:p w14:paraId="0D919E5A" w14:textId="77777777" w:rsidR="00931428" w:rsidRDefault="00931428" w:rsidP="00163202">
      <w:pPr>
        <w:pStyle w:val="TitreL2"/>
      </w:pPr>
      <w:bookmarkStart w:id="230" w:name="_Toc435039993"/>
      <w:r>
        <w:t>Base de données</w:t>
      </w:r>
      <w:bookmarkEnd w:id="230"/>
    </w:p>
    <w:p w14:paraId="26748F34" w14:textId="77777777" w:rsidR="00931428" w:rsidRDefault="00931428" w:rsidP="00656435">
      <w:pPr>
        <w:pStyle w:val="Normalcorps"/>
        <w:ind w:firstLine="360"/>
      </w:pPr>
      <w:r>
        <w:t xml:space="preserve">Nous avons opté pour l’utilisation du SGBD </w:t>
      </w:r>
      <w:r>
        <w:rPr>
          <w:b/>
        </w:rPr>
        <w:t>MySQL</w:t>
      </w:r>
      <w:r>
        <w:t xml:space="preserve"> pour la gestion des comptes et des droits utilisateurs. Cette base relationnelle nous permet de maintenir un schéma de données robuste et simple à manipuler.</w:t>
      </w:r>
    </w:p>
    <w:p w14:paraId="60A693AF" w14:textId="77777777" w:rsidR="00931428" w:rsidRDefault="00931428" w:rsidP="009D037C">
      <w:pPr>
        <w:pStyle w:val="Normalcorps"/>
      </w:pPr>
      <w:r>
        <w:t xml:space="preserve">La gestion des tuples du modèle relationnel est assurée par l’ORM </w:t>
      </w:r>
      <w:proofErr w:type="spellStart"/>
      <w:r>
        <w:rPr>
          <w:b/>
        </w:rPr>
        <w:t>Hibernate</w:t>
      </w:r>
      <w:proofErr w:type="spellEnd"/>
      <w:r>
        <w:t xml:space="preserve"> qui nous propose une implémentation de l’API JPA de Java EE.</w:t>
      </w:r>
    </w:p>
    <w:p w14:paraId="4F51679A" w14:textId="77777777" w:rsidR="00931428" w:rsidRDefault="00931428" w:rsidP="009D037C">
      <w:pPr>
        <w:pStyle w:val="Normalcorps"/>
      </w:pPr>
      <w:r>
        <w:t>Pour le stockage et la gestion des différentes ressource</w:t>
      </w:r>
      <w:ins w:id="231" w:author="Jordan" w:date="2015-11-11T15:04:00Z">
        <w:r w:rsidR="00F96F89">
          <w:t>s</w:t>
        </w:r>
      </w:ins>
      <w:r>
        <w:t xml:space="preserve"> de l’application (conférences, personnes</w:t>
      </w:r>
      <w:del w:id="232" w:author="Jordan" w:date="2015-11-11T15:04:00Z">
        <w:r w:rsidDel="00F96F89">
          <w:delText>s</w:delText>
        </w:r>
      </w:del>
      <w:r>
        <w:t xml:space="preserve">, publications, </w:t>
      </w:r>
      <w:proofErr w:type="spellStart"/>
      <w:r>
        <w:t>keynotes</w:t>
      </w:r>
      <w:proofErr w:type="spellEnd"/>
      <w:r>
        <w:t xml:space="preserve">, …) nous avons choisi d’utiliser le </w:t>
      </w:r>
      <w:ins w:id="233" w:author="Jordan" w:date="2015-11-11T15:04:00Z">
        <w:r w:rsidR="00F96F89">
          <w:t>F</w:t>
        </w:r>
      </w:ins>
      <w:del w:id="234" w:author="Jordan" w:date="2015-11-11T15:04:00Z">
        <w:r w:rsidDel="00F96F89">
          <w:delText>f</w:delText>
        </w:r>
      </w:del>
      <w:r>
        <w:t xml:space="preserve">ramework </w:t>
      </w:r>
      <w:r w:rsidR="00354845" w:rsidRPr="00354845">
        <w:rPr>
          <w:b/>
          <w:rPrChange w:id="235" w:author="Jordan" w:date="2015-11-11T15:08:00Z">
            <w:rPr/>
          </w:rPrChange>
        </w:rPr>
        <w:t>JENA</w:t>
      </w:r>
      <w:r>
        <w:t xml:space="preserve">. </w:t>
      </w:r>
    </w:p>
    <w:p w14:paraId="08438F5F" w14:textId="7AB0AD33" w:rsidR="00700898" w:rsidDel="00F96F89" w:rsidRDefault="00931428" w:rsidP="009B05E9">
      <w:pPr>
        <w:pStyle w:val="Normalcorps"/>
        <w:rPr>
          <w:del w:id="236" w:author="Jordan" w:date="2015-11-11T15:08:00Z"/>
        </w:rPr>
      </w:pPr>
      <w:r>
        <w:t xml:space="preserve">Bien que </w:t>
      </w:r>
      <w:r w:rsidR="00354845" w:rsidRPr="00354845">
        <w:rPr>
          <w:rPrChange w:id="237" w:author="Jordan" w:date="2015-11-11T15:08:00Z">
            <w:rPr>
              <w:b/>
            </w:rPr>
          </w:rPrChange>
        </w:rPr>
        <w:t>JENA</w:t>
      </w:r>
      <w:r>
        <w:t xml:space="preserve"> peut être utilisé avec MySQL nous avons exploité le composant de stockage de triplet </w:t>
      </w:r>
      <w:r>
        <w:rPr>
          <w:b/>
        </w:rPr>
        <w:t>TDB</w:t>
      </w:r>
      <w:r>
        <w:t xml:space="preserve"> de JENA pour la persistance des données. La principale raison de ce choix est le gain de performance qu’apporte TDB par rapport à MySQL. De plus</w:t>
      </w:r>
      <w:ins w:id="238" w:author="Jordan" w:date="2015-11-11T15:14:00Z">
        <w:r w:rsidR="0096522C">
          <w:t>,</w:t>
        </w:r>
      </w:ins>
      <w:r>
        <w:t xml:space="preserve"> le projet Apache Jena recommande l’utilisation de TDB. </w:t>
      </w:r>
      <w:bookmarkStart w:id="239" w:name="h.swershruzi2i" w:colFirst="0" w:colLast="0"/>
      <w:bookmarkEnd w:id="239"/>
    </w:p>
    <w:p w14:paraId="0657DD51" w14:textId="77777777" w:rsidR="00163202" w:rsidDel="00F96F89" w:rsidRDefault="00163202" w:rsidP="009B05E9">
      <w:pPr>
        <w:spacing w:line="240" w:lineRule="auto"/>
        <w:jc w:val="both"/>
        <w:rPr>
          <w:del w:id="240" w:author="Jordan" w:date="2015-11-11T15:08:00Z"/>
        </w:rPr>
      </w:pPr>
    </w:p>
    <w:p w14:paraId="73D20E11" w14:textId="77777777" w:rsidR="00A1174D" w:rsidDel="00F96F89" w:rsidRDefault="00A1174D" w:rsidP="009B05E9">
      <w:pPr>
        <w:spacing w:line="240" w:lineRule="auto"/>
        <w:jc w:val="both"/>
        <w:rPr>
          <w:del w:id="241" w:author="Jordan" w:date="2015-11-11T15:08:00Z"/>
        </w:rPr>
      </w:pPr>
    </w:p>
    <w:p w14:paraId="49865306" w14:textId="0C459E70" w:rsidR="00C4750C" w:rsidRDefault="00A1174D" w:rsidP="00FB0240">
      <w:pPr>
        <w:pStyle w:val="Normalcorps"/>
        <w:rPr>
          <w:color w:val="2E74B5" w:themeColor="accent1" w:themeShade="BF"/>
          <w:sz w:val="40"/>
          <w:szCs w:val="40"/>
        </w:rPr>
      </w:pPr>
      <w:del w:id="242" w:author="Jordan" w:date="2015-11-11T15:08:00Z">
        <w:r w:rsidDel="00F96F89">
          <w:br w:type="page"/>
        </w:r>
      </w:del>
    </w:p>
    <w:p w14:paraId="65DBDFC4" w14:textId="77777777" w:rsidR="00FB0240" w:rsidRDefault="00FB0240" w:rsidP="00FB0240">
      <w:pPr>
        <w:pStyle w:val="Normalcorps"/>
        <w:rPr>
          <w:color w:val="2E74B5" w:themeColor="accent1" w:themeShade="BF"/>
          <w:sz w:val="40"/>
          <w:szCs w:val="40"/>
        </w:rPr>
      </w:pPr>
    </w:p>
    <w:p w14:paraId="3F245210" w14:textId="77777777" w:rsidR="00FB0240" w:rsidRDefault="00FB0240" w:rsidP="00FB0240">
      <w:pPr>
        <w:pStyle w:val="Normalcorps"/>
      </w:pPr>
    </w:p>
    <w:p w14:paraId="5D3C6727" w14:textId="714E3BF3" w:rsidR="00DB625A" w:rsidRDefault="00DB625A" w:rsidP="00DB625A">
      <w:pPr>
        <w:pStyle w:val="TitreL1"/>
      </w:pPr>
      <w:bookmarkStart w:id="243" w:name="_Toc435039994"/>
      <w:r>
        <w:lastRenderedPageBreak/>
        <w:t>Architecture du projet</w:t>
      </w:r>
      <w:bookmarkEnd w:id="243"/>
    </w:p>
    <w:p w14:paraId="7DA22C8B" w14:textId="282E5FC6" w:rsidR="00926A55" w:rsidRPr="00926A55" w:rsidRDefault="00926A55" w:rsidP="00926A55">
      <w:pPr>
        <w:pStyle w:val="TitreL2"/>
      </w:pPr>
      <w:bookmarkStart w:id="244" w:name="_Toc435039995"/>
      <w:r>
        <w:t>Schéma global</w:t>
      </w:r>
      <w:bookmarkEnd w:id="244"/>
    </w:p>
    <w:p w14:paraId="412BDFC0" w14:textId="7029FAA4" w:rsidR="00C4750C" w:rsidRDefault="00931428" w:rsidP="00D61B9D">
      <w:pPr>
        <w:pStyle w:val="Normalcorps"/>
        <w:ind w:firstLine="360"/>
      </w:pPr>
      <w:r>
        <w:t>Un des objectifs que nous nous sommes fixé est d’obtenir une application évolutive et maintenable. Pour cela</w:t>
      </w:r>
      <w:ins w:id="245" w:author="Jordan" w:date="2015-11-11T15:14:00Z">
        <w:r w:rsidR="0096522C">
          <w:t>,</w:t>
        </w:r>
      </w:ins>
      <w:r>
        <w:t xml:space="preserve"> nous avons fait en sorte qu’elle soit la plus modulaire possible. Les différents modules de l’application sont donc indépendants les uns des autres et peuvent être modifiés ou remplacés très facilement.</w:t>
      </w:r>
    </w:p>
    <w:p w14:paraId="75D92E4D" w14:textId="70BFA1A4" w:rsidR="00750E82" w:rsidRPr="00015FED" w:rsidRDefault="00B51388">
      <w:pPr>
        <w:jc w:val="center"/>
        <w:rPr>
          <w:del w:id="246" w:author="Jordan" w:date="2015-11-11T15:09:00Z"/>
          <w:sz w:val="22"/>
          <w:szCs w:val="22"/>
        </w:rPr>
        <w:pPrChange w:id="247" w:author="Jordan" w:date="2015-11-11T15:09:00Z">
          <w:pPr>
            <w:spacing w:after="160" w:line="259" w:lineRule="auto"/>
          </w:pPr>
        </w:pPrChange>
      </w:pPr>
      <w:r w:rsidRPr="00B51388">
        <w:rPr>
          <w:noProof/>
        </w:rPr>
        <w:drawing>
          <wp:inline distT="0" distB="0" distL="0" distR="0" wp14:anchorId="7F4D550E" wp14:editId="403DC6C6">
            <wp:extent cx="5923557" cy="4999241"/>
            <wp:effectExtent l="0" t="0" r="0" b="0"/>
            <wp:docPr id="49" name="Image 49" descr="C:\Users\jordan\Downloads\Cahier des char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n\Downloads\Cahier des charge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04" t="2520" r="17143" b="7543"/>
                    <a:stretch/>
                  </pic:blipFill>
                  <pic:spPr bwMode="auto">
                    <a:xfrm>
                      <a:off x="0" y="0"/>
                      <a:ext cx="5942487" cy="5015217"/>
                    </a:xfrm>
                    <a:prstGeom prst="rect">
                      <a:avLst/>
                    </a:prstGeom>
                    <a:noFill/>
                    <a:ln>
                      <a:noFill/>
                    </a:ln>
                    <a:extLst>
                      <a:ext uri="{53640926-AAD7-44D8-BBD7-CCE9431645EC}">
                        <a14:shadowObscured xmlns:a14="http://schemas.microsoft.com/office/drawing/2010/main"/>
                      </a:ext>
                    </a:extLst>
                  </pic:spPr>
                </pic:pic>
              </a:graphicData>
            </a:graphic>
          </wp:inline>
        </w:drawing>
      </w:r>
      <w:r w:rsidR="00931428" w:rsidRPr="00015FED">
        <w:rPr>
          <w:i/>
          <w:sz w:val="22"/>
          <w:szCs w:val="22"/>
        </w:rPr>
        <w:t>Schéma global de l’architecture de l’application</w:t>
      </w:r>
      <w:bookmarkStart w:id="248" w:name="h.moxh64dttjoe" w:colFirst="0" w:colLast="0"/>
      <w:bookmarkEnd w:id="248"/>
    </w:p>
    <w:p w14:paraId="27D23144" w14:textId="77777777" w:rsidR="0064315E" w:rsidRDefault="0064315E" w:rsidP="00015FED">
      <w:pPr>
        <w:jc w:val="center"/>
        <w:rPr>
          <w:ins w:id="249" w:author="Jordan Martin" w:date="2015-11-11T17:17:00Z"/>
          <w:i/>
        </w:rPr>
      </w:pPr>
    </w:p>
    <w:p w14:paraId="64588397" w14:textId="77777777" w:rsidR="00015FED" w:rsidRDefault="00015FED">
      <w:pPr>
        <w:spacing w:after="160" w:line="259" w:lineRule="auto"/>
        <w:rPr>
          <w:i/>
        </w:rPr>
      </w:pPr>
    </w:p>
    <w:p w14:paraId="29AE5BF5" w14:textId="77777777" w:rsidR="00153D83" w:rsidRDefault="00153D83">
      <w:pPr>
        <w:spacing w:after="160" w:line="259" w:lineRule="auto"/>
        <w:rPr>
          <w:i/>
        </w:rPr>
      </w:pPr>
    </w:p>
    <w:p w14:paraId="2A8CCDBA" w14:textId="77777777" w:rsidR="00153D83" w:rsidRDefault="00153D83">
      <w:pPr>
        <w:spacing w:after="160" w:line="259" w:lineRule="auto"/>
        <w:rPr>
          <w:i/>
        </w:rPr>
      </w:pPr>
    </w:p>
    <w:p w14:paraId="1CDACEA1" w14:textId="62F20890" w:rsidR="00015FED" w:rsidRDefault="00153D83" w:rsidP="00153D83">
      <w:pPr>
        <w:pStyle w:val="TitreL2"/>
      </w:pPr>
      <w:bookmarkStart w:id="250" w:name="_Toc435039996"/>
      <w:r>
        <w:lastRenderedPageBreak/>
        <w:t>Diagramme de classe</w:t>
      </w:r>
      <w:bookmarkEnd w:id="250"/>
    </w:p>
    <w:p w14:paraId="45B8C9C1" w14:textId="1135AF5D" w:rsidR="0064315E" w:rsidRDefault="002C0C7B">
      <w:pPr>
        <w:spacing w:after="160" w:line="259" w:lineRule="auto"/>
        <w:rPr>
          <w:ins w:id="251" w:author="Jordan Martin" w:date="2015-11-11T17:17:00Z"/>
          <w:i/>
        </w:rPr>
      </w:pPr>
      <w:ins w:id="252" w:author="Jordan Martin" w:date="2015-11-11T17:17:00Z">
        <w:r>
          <w:rPr>
            <w:i/>
            <w:noProof/>
            <w:rPrChange w:id="253" w:author="Unknown">
              <w:rPr>
                <w:noProof/>
              </w:rPr>
            </w:rPrChange>
          </w:rPr>
          <w:drawing>
            <wp:inline distT="0" distB="0" distL="0" distR="0" wp14:anchorId="257D66B7" wp14:editId="56DA4602">
              <wp:extent cx="5943600" cy="3538094"/>
              <wp:effectExtent l="0" t="0" r="0" b="0"/>
              <wp:docPr id="2" name="Image 2" descr="../Downloads/schéma%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héma%20(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67" r="3413" b="4551"/>
                      <a:stretch/>
                    </pic:blipFill>
                    <pic:spPr bwMode="auto">
                      <a:xfrm>
                        <a:off x="0" y="0"/>
                        <a:ext cx="5958872" cy="3547185"/>
                      </a:xfrm>
                      <a:prstGeom prst="rect">
                        <a:avLst/>
                      </a:prstGeom>
                      <a:noFill/>
                      <a:ln>
                        <a:noFill/>
                      </a:ln>
                      <a:extLst>
                        <a:ext uri="{53640926-AAD7-44D8-BBD7-CCE9431645EC}">
                          <a14:shadowObscured xmlns:a14="http://schemas.microsoft.com/office/drawing/2010/main"/>
                        </a:ext>
                      </a:extLst>
                    </pic:spPr>
                  </pic:pic>
                </a:graphicData>
              </a:graphic>
            </wp:inline>
          </w:drawing>
        </w:r>
      </w:ins>
    </w:p>
    <w:p w14:paraId="5D20D8F6" w14:textId="77777777" w:rsidR="00742EF5" w:rsidRPr="00D00419" w:rsidRDefault="00742EF5">
      <w:pPr>
        <w:pStyle w:val="Normalcorps"/>
        <w:ind w:firstLine="708"/>
        <w:rPr>
          <w:ins w:id="254" w:author="Alix" w:date="2015-11-11T18:36:00Z"/>
        </w:rPr>
        <w:pPrChange w:id="255" w:author="Alix" w:date="2015-11-11T18:36:00Z">
          <w:pPr>
            <w:jc w:val="center"/>
          </w:pPr>
        </w:pPrChange>
      </w:pPr>
      <w:ins w:id="256" w:author="Alix" w:date="2015-11-11T18:35:00Z">
        <w:r w:rsidRPr="00153D83">
          <w:t>L</w:t>
        </w:r>
      </w:ins>
      <w:r w:rsidR="00D00419" w:rsidRPr="00D00419">
        <w:t>e</w:t>
      </w:r>
      <w:ins w:id="257" w:author="Alix" w:date="2015-11-11T18:35:00Z">
        <w:r w:rsidRPr="00153D83">
          <w:t xml:space="preserve"> diagramme de package ci-dessus décrit de manière </w:t>
        </w:r>
      </w:ins>
      <w:r w:rsidR="00D00419" w:rsidRPr="00D00419">
        <w:t>succincte</w:t>
      </w:r>
      <w:ins w:id="258" w:author="Alix" w:date="2015-11-11T18:35:00Z">
        <w:r w:rsidRPr="00153D83">
          <w:t xml:space="preserve"> la structure de n</w:t>
        </w:r>
        <w:r w:rsidRPr="00D00545">
          <w:t>otre application. Le modèle est composé de deux parties, l'une associée au modèle relationnel qui représente les comptes utilisateurs, et l'autre au modè</w:t>
        </w:r>
        <w:r w:rsidRPr="006D0B64">
          <w:t>le non relationnel qui représente les entités mises en jeu lors d'une conférence et les relations principales les liant.</w:t>
        </w:r>
      </w:ins>
    </w:p>
    <w:p w14:paraId="15DA4ED4" w14:textId="71ECF5D1" w:rsidR="00C4750C" w:rsidRDefault="00742EF5">
      <w:pPr>
        <w:pStyle w:val="Normalcorps"/>
        <w:rPr>
          <w:rStyle w:val="textexposedshow"/>
        </w:rPr>
        <w:pPrChange w:id="259" w:author="Alix" w:date="2015-11-11T18:34:00Z">
          <w:pPr>
            <w:jc w:val="center"/>
          </w:pPr>
        </w:pPrChange>
      </w:pPr>
      <w:ins w:id="260" w:author="Alix" w:date="2015-11-11T18:35:00Z">
        <w:r w:rsidRPr="00153D83">
          <w:t>Les classes du modèle sont des objets métiers</w:t>
        </w:r>
        <w:r w:rsidRPr="00D00419">
          <w:t xml:space="preserve"> qui vont être créés ou modifi</w:t>
        </w:r>
      </w:ins>
      <w:ins w:id="261" w:author="Alix" w:date="2015-11-11T18:36:00Z">
        <w:r w:rsidRPr="00D00419">
          <w:t>és</w:t>
        </w:r>
      </w:ins>
      <w:ins w:id="262" w:author="Alix" w:date="2015-11-11T18:35:00Z">
        <w:r w:rsidRPr="00153D83">
          <w:t xml:space="preserve"> par le DAO lorsqu'un changement des données de l'a</w:t>
        </w:r>
        <w:r w:rsidRPr="00D00545">
          <w:rPr>
            <w:rStyle w:val="textexposedshow"/>
          </w:rPr>
          <w:t>pplicat</w:t>
        </w:r>
        <w:r w:rsidRPr="006D0B64">
          <w:rPr>
            <w:rStyle w:val="textexposedshow"/>
          </w:rPr>
          <w:t>ion sera enregistré.</w:t>
        </w:r>
      </w:ins>
    </w:p>
    <w:p w14:paraId="50304C21" w14:textId="712029C5" w:rsidR="0064315E" w:rsidRPr="00D00419" w:rsidRDefault="00742EF5" w:rsidP="00C4750C">
      <w:pPr>
        <w:pStyle w:val="Normalcorps"/>
        <w:rPr>
          <w:ins w:id="263" w:author="Alix" w:date="2015-11-11T18:35:00Z"/>
          <w:rStyle w:val="textexposedshow"/>
        </w:rPr>
      </w:pPr>
      <w:ins w:id="264" w:author="Alix" w:date="2015-11-11T18:35:00Z">
        <w:r w:rsidRPr="00D00419">
          <w:rPr>
            <w:rStyle w:val="textexposedshow"/>
          </w:rPr>
          <w:t xml:space="preserve">Le modèle non relationnel est composé de trois </w:t>
        </w:r>
      </w:ins>
      <w:r w:rsidR="00672738">
        <w:rPr>
          <w:rStyle w:val="textexposedshow"/>
        </w:rPr>
        <w:t>tables</w:t>
      </w:r>
      <w:ins w:id="265" w:author="Alix" w:date="2015-11-11T18:35:00Z">
        <w:r w:rsidRPr="00D00419">
          <w:rPr>
            <w:rStyle w:val="textexposedshow"/>
          </w:rPr>
          <w:t>, permettant la création et gestion des comptes utilisateur, la création d'une ressource associée à certaines entités du modèle non relationnelle et l'attribution des droits d'un utilisateur sur cette ressource. Ce modèle permet de gérer spécifiquement les droits de chaque utilisateur sur chaque ressource sans redondance au niveau de la base de données</w:t>
        </w:r>
      </w:ins>
      <w:r w:rsidR="00C347D0">
        <w:rPr>
          <w:rStyle w:val="textexposedshow"/>
        </w:rPr>
        <w:t>.</w:t>
      </w:r>
    </w:p>
    <w:p w14:paraId="67E56401" w14:textId="57339677" w:rsidR="00742EF5" w:rsidRPr="00D00419" w:rsidRDefault="00742EF5">
      <w:pPr>
        <w:pStyle w:val="Normalcorps"/>
        <w:rPr>
          <w:ins w:id="266" w:author="Alix" w:date="2015-11-11T18:36:00Z"/>
          <w:rStyle w:val="uficommentbody"/>
        </w:rPr>
        <w:pPrChange w:id="267" w:author="Alix" w:date="2015-11-11T18:34:00Z">
          <w:pPr>
            <w:jc w:val="center"/>
          </w:pPr>
        </w:pPrChange>
      </w:pPr>
      <w:ins w:id="268" w:author="Alix" w:date="2015-11-11T18:35:00Z">
        <w:r w:rsidRPr="00153D83">
          <w:rPr>
            <w:rStyle w:val="uficommentbody"/>
          </w:rPr>
          <w:t>Le modèle non relationnel de plusieurs entités (qui ne sont pas toutes représentées sur le schéma), qui possède chacun une IRI propre, une liste d'objets avec lesquels elles sont en re</w:t>
        </w:r>
        <w:r w:rsidRPr="00D00545">
          <w:rPr>
            <w:rStyle w:val="uficommentbody"/>
          </w:rPr>
          <w:t>lations et une liste de propriétés. Ce modèle permet d'établir la correspondance avec le modèle RDF stocké en base</w:t>
        </w:r>
      </w:ins>
      <w:r w:rsidR="00C347D0">
        <w:rPr>
          <w:rStyle w:val="uficommentbody"/>
        </w:rPr>
        <w:t>.</w:t>
      </w:r>
    </w:p>
    <w:p w14:paraId="663A6848" w14:textId="77777777" w:rsidR="00742EF5" w:rsidRPr="00D00419" w:rsidRDefault="00742EF5">
      <w:pPr>
        <w:pStyle w:val="Normalcorps"/>
        <w:rPr>
          <w:ins w:id="269" w:author="Alix" w:date="2015-11-11T18:38:00Z"/>
          <w:rStyle w:val="uficommentbody"/>
          <w:rPrChange w:id="270" w:author="Alix" w:date="2015-11-11T18:40:00Z">
            <w:rPr>
              <w:ins w:id="271" w:author="Alix" w:date="2015-11-11T18:38:00Z"/>
              <w:rStyle w:val="uficommentbody"/>
              <w:color w:val="auto"/>
            </w:rPr>
          </w:rPrChange>
        </w:rPr>
        <w:pPrChange w:id="272" w:author="Alix" w:date="2015-11-11T18:34:00Z">
          <w:pPr>
            <w:jc w:val="center"/>
          </w:pPr>
        </w:pPrChange>
      </w:pPr>
      <w:ins w:id="273" w:author="Alix" w:date="2015-11-11T18:37:00Z">
        <w:r w:rsidRPr="00D00419">
          <w:rPr>
            <w:rStyle w:val="uficommentbody"/>
          </w:rPr>
          <w:t xml:space="preserve">Le module </w:t>
        </w:r>
        <w:r w:rsidRPr="00D00419">
          <w:rPr>
            <w:rStyle w:val="uficommentbody"/>
            <w:i/>
            <w:rPrChange w:id="274" w:author="Alix" w:date="2015-11-11T18:40:00Z">
              <w:rPr>
                <w:rStyle w:val="uficommentbody"/>
                <w:color w:val="auto"/>
              </w:rPr>
            </w:rPrChange>
          </w:rPr>
          <w:t>parser</w:t>
        </w:r>
        <w:r w:rsidRPr="00D00419">
          <w:rPr>
            <w:rStyle w:val="uficommentbody"/>
          </w:rPr>
          <w:t xml:space="preserve"> sera le module qui sera chargé de traduire les données présentes dans les fich</w:t>
        </w:r>
      </w:ins>
      <w:ins w:id="275" w:author="Alix" w:date="2015-11-11T18:38:00Z">
        <w:r w:rsidRPr="00D00419">
          <w:rPr>
            <w:rStyle w:val="uficommentbody"/>
          </w:rPr>
          <w:t>iers uploadés par les utilisa</w:t>
        </w:r>
        <w:r w:rsidRPr="00D00419">
          <w:rPr>
            <w:rStyle w:val="uficommentbody"/>
            <w:rPrChange w:id="276" w:author="Alix" w:date="2015-11-11T18:40:00Z">
              <w:rPr>
                <w:rStyle w:val="uficommentbody"/>
                <w:color w:val="auto"/>
              </w:rPr>
            </w:rPrChange>
          </w:rPr>
          <w:t>teurs en données compréhensibles pour notre application.</w:t>
        </w:r>
      </w:ins>
    </w:p>
    <w:p w14:paraId="69BF7DE7" w14:textId="77777777" w:rsidR="00742EF5" w:rsidRPr="00D00419" w:rsidRDefault="00742EF5">
      <w:pPr>
        <w:pStyle w:val="Normalcorps"/>
        <w:rPr>
          <w:ins w:id="277" w:author="Alix" w:date="2015-11-11T18:38:00Z"/>
          <w:rStyle w:val="uficommentbody"/>
          <w:rPrChange w:id="278" w:author="Alix" w:date="2015-11-11T18:40:00Z">
            <w:rPr>
              <w:ins w:id="279" w:author="Alix" w:date="2015-11-11T18:38:00Z"/>
              <w:rStyle w:val="uficommentbody"/>
              <w:color w:val="auto"/>
            </w:rPr>
          </w:rPrChange>
        </w:rPr>
        <w:pPrChange w:id="280" w:author="Alix" w:date="2015-11-11T18:34:00Z">
          <w:pPr>
            <w:jc w:val="center"/>
          </w:pPr>
        </w:pPrChange>
      </w:pPr>
      <w:ins w:id="281" w:author="Alix" w:date="2015-11-11T18:38:00Z">
        <w:r w:rsidRPr="00D00419">
          <w:rPr>
            <w:rStyle w:val="uficommentbody"/>
            <w:rPrChange w:id="282" w:author="Alix" w:date="2015-11-11T18:40:00Z">
              <w:rPr>
                <w:rStyle w:val="uficommentbody"/>
                <w:color w:val="auto"/>
              </w:rPr>
            </w:rPrChange>
          </w:rPr>
          <w:t xml:space="preserve">Le module </w:t>
        </w:r>
        <w:r w:rsidRPr="00D00419">
          <w:rPr>
            <w:rStyle w:val="uficommentbody"/>
            <w:i/>
            <w:rPrChange w:id="283" w:author="Alix" w:date="2015-11-11T18:40:00Z">
              <w:rPr>
                <w:rStyle w:val="uficommentbody"/>
                <w:color w:val="auto"/>
              </w:rPr>
            </w:rPrChange>
          </w:rPr>
          <w:t>exporter</w:t>
        </w:r>
        <w:r w:rsidRPr="00D00419">
          <w:rPr>
            <w:rStyle w:val="uficommentbody"/>
          </w:rPr>
          <w:t xml:space="preserve"> sera à l’inverse chargé </w:t>
        </w:r>
      </w:ins>
      <w:ins w:id="284" w:author="Alix" w:date="2015-11-11T18:39:00Z">
        <w:r w:rsidRPr="00D00419">
          <w:rPr>
            <w:rStyle w:val="uficommentbody"/>
          </w:rPr>
          <w:t>de représenter les données de notre application dans le format choisi par l</w:t>
        </w:r>
      </w:ins>
      <w:ins w:id="285" w:author="Alix" w:date="2015-11-11T18:40:00Z">
        <w:r w:rsidRPr="00D00419">
          <w:rPr>
            <w:rStyle w:val="uficommentbody"/>
          </w:rPr>
          <w:t>’</w:t>
        </w:r>
        <w:r w:rsidRPr="00D00419">
          <w:rPr>
            <w:rStyle w:val="uficommentbody"/>
            <w:rPrChange w:id="286" w:author="Alix" w:date="2015-11-11T18:40:00Z">
              <w:rPr>
                <w:rStyle w:val="uficommentbody"/>
                <w:color w:val="auto"/>
              </w:rPr>
            </w:rPrChange>
          </w:rPr>
          <w:t>utilisateur.</w:t>
        </w:r>
      </w:ins>
    </w:p>
    <w:p w14:paraId="724DE866" w14:textId="77777777" w:rsidR="00163202" w:rsidRDefault="00742EF5">
      <w:pPr>
        <w:pStyle w:val="Normalcorps"/>
        <w:rPr>
          <w:rStyle w:val="uficommentbody"/>
        </w:rPr>
        <w:pPrChange w:id="287" w:author="Jordan" w:date="2015-11-11T15:09:00Z">
          <w:pPr>
            <w:spacing w:after="160" w:line="259" w:lineRule="auto"/>
          </w:pPr>
        </w:pPrChange>
      </w:pPr>
      <w:ins w:id="288" w:author="Alix" w:date="2015-11-11T18:39:00Z">
        <w:r w:rsidRPr="00D00419">
          <w:rPr>
            <w:rStyle w:val="uficommentbody"/>
            <w:rPrChange w:id="289" w:author="Alix" w:date="2015-11-11T18:40:00Z">
              <w:rPr>
                <w:rStyle w:val="uficommentbody"/>
                <w:color w:val="auto"/>
              </w:rPr>
            </w:rPrChange>
          </w:rPr>
          <w:lastRenderedPageBreak/>
          <w:t>Seuls certains formats de fichiers ont été représenté</w:t>
        </w:r>
      </w:ins>
      <w:r w:rsidR="00D00419" w:rsidRPr="00D00419">
        <w:rPr>
          <w:rStyle w:val="uficommentbody"/>
        </w:rPr>
        <w:t>s</w:t>
      </w:r>
      <w:ins w:id="290" w:author="Alix" w:date="2015-11-11T18:39:00Z">
        <w:r w:rsidRPr="00D00419">
          <w:rPr>
            <w:rStyle w:val="uficommentbody"/>
            <w:rPrChange w:id="291" w:author="Alix" w:date="2015-11-11T18:40:00Z">
              <w:rPr>
                <w:rStyle w:val="uficommentbody"/>
                <w:color w:val="auto"/>
              </w:rPr>
            </w:rPrChange>
          </w:rPr>
          <w:t xml:space="preserve"> sur notre schéma par souci de lisibilité.</w:t>
        </w:r>
      </w:ins>
    </w:p>
    <w:p w14:paraId="79B8C380" w14:textId="41537AF9" w:rsidR="00672738" w:rsidRDefault="00D438F0">
      <w:pPr>
        <w:pStyle w:val="Normalcorps"/>
        <w:rPr>
          <w:rStyle w:val="uficommentbody"/>
        </w:rPr>
        <w:pPrChange w:id="292" w:author="Jordan" w:date="2015-11-11T15:09:00Z">
          <w:pPr>
            <w:spacing w:after="160" w:line="259" w:lineRule="auto"/>
          </w:pPr>
        </w:pPrChange>
      </w:pPr>
      <w:r>
        <w:rPr>
          <w:rStyle w:val="uficommentbody"/>
        </w:rPr>
        <w:t>L</w:t>
      </w:r>
      <w:r w:rsidR="00672738">
        <w:rPr>
          <w:rStyle w:val="uficommentbody"/>
        </w:rPr>
        <w:t xml:space="preserve">e </w:t>
      </w:r>
      <w:r w:rsidR="00672738" w:rsidRPr="00672738">
        <w:rPr>
          <w:rStyle w:val="uficommentbody"/>
          <w:i/>
        </w:rPr>
        <w:t xml:space="preserve">front </w:t>
      </w:r>
      <w:proofErr w:type="spellStart"/>
      <w:r w:rsidR="00672738" w:rsidRPr="00672738">
        <w:rPr>
          <w:rStyle w:val="uficommentbody"/>
          <w:i/>
        </w:rPr>
        <w:t>controller</w:t>
      </w:r>
      <w:proofErr w:type="spellEnd"/>
      <w:r w:rsidR="00672738">
        <w:rPr>
          <w:rStyle w:val="uficommentbody"/>
          <w:i/>
        </w:rPr>
        <w:t xml:space="preserve"> </w:t>
      </w:r>
      <w:r w:rsidR="00672738">
        <w:rPr>
          <w:rStyle w:val="uficommentbody"/>
        </w:rPr>
        <w:t xml:space="preserve">fournira à l’utilisateur les différentes pages </w:t>
      </w:r>
      <w:r>
        <w:rPr>
          <w:rStyle w:val="uficommentbody"/>
        </w:rPr>
        <w:t xml:space="preserve">web </w:t>
      </w:r>
      <w:r w:rsidR="00672738">
        <w:rPr>
          <w:rStyle w:val="uficommentbody"/>
        </w:rPr>
        <w:t xml:space="preserve">et formulaire lui permettant </w:t>
      </w:r>
      <w:r>
        <w:rPr>
          <w:rStyle w:val="uficommentbody"/>
        </w:rPr>
        <w:t>de visualiser et interagir avec les données de l’application.</w:t>
      </w:r>
    </w:p>
    <w:p w14:paraId="49B773E3" w14:textId="7E8F010A" w:rsidR="00D438F0" w:rsidRDefault="00D438F0">
      <w:pPr>
        <w:pStyle w:val="Normalcorps"/>
        <w:rPr>
          <w:rStyle w:val="uficommentbody"/>
        </w:rPr>
        <w:pPrChange w:id="293" w:author="Jordan" w:date="2015-11-11T15:09:00Z">
          <w:pPr>
            <w:spacing w:after="160" w:line="259" w:lineRule="auto"/>
          </w:pPr>
        </w:pPrChange>
      </w:pPr>
      <w:r>
        <w:rPr>
          <w:rStyle w:val="uficommentbody"/>
        </w:rPr>
        <w:t xml:space="preserve">Enfin, pour orchestrer ces différents modules, le </w:t>
      </w:r>
      <w:r>
        <w:rPr>
          <w:rStyle w:val="uficommentbody"/>
          <w:i/>
        </w:rPr>
        <w:t xml:space="preserve">back </w:t>
      </w:r>
      <w:proofErr w:type="spellStart"/>
      <w:r>
        <w:rPr>
          <w:rStyle w:val="uficommentbody"/>
          <w:i/>
        </w:rPr>
        <w:t>controller</w:t>
      </w:r>
      <w:proofErr w:type="spellEnd"/>
      <w:r>
        <w:rPr>
          <w:rStyle w:val="uficommentbody"/>
        </w:rPr>
        <w:t xml:space="preserve"> permettra le traitement des requêtes de l’utilisateur et l’appel aux différents modules.  </w:t>
      </w:r>
    </w:p>
    <w:p w14:paraId="265FEA6A" w14:textId="77777777" w:rsidR="005675BA" w:rsidRPr="00D438F0" w:rsidDel="00F96F89" w:rsidRDefault="005675BA" w:rsidP="005675BA">
      <w:pPr>
        <w:pStyle w:val="Normalcorps"/>
        <w:rPr>
          <w:del w:id="294" w:author="Jordan" w:date="2015-11-11T15:09:00Z"/>
        </w:rPr>
      </w:pPr>
    </w:p>
    <w:p w14:paraId="31D976F5" w14:textId="3813068C" w:rsidR="00750E82" w:rsidRPr="00672738" w:rsidRDefault="00A1174D">
      <w:pPr>
        <w:pStyle w:val="Normalcorps"/>
        <w:rPr>
          <w:b/>
          <w:color w:val="2E74B5" w:themeColor="accent1" w:themeShade="BF"/>
          <w:sz w:val="40"/>
          <w:szCs w:val="40"/>
        </w:rPr>
        <w:pPrChange w:id="295" w:author="Jordan" w:date="2015-11-11T15:09:00Z">
          <w:pPr>
            <w:spacing w:after="160" w:line="259" w:lineRule="auto"/>
          </w:pPr>
        </w:pPrChange>
      </w:pPr>
      <w:del w:id="296" w:author="Alix" w:date="2015-11-11T18:41:00Z">
        <w:r w:rsidDel="00D84203">
          <w:br w:type="page"/>
        </w:r>
      </w:del>
    </w:p>
    <w:p w14:paraId="7EB5700A" w14:textId="77777777" w:rsidR="00931428" w:rsidRDefault="00931428" w:rsidP="00163202">
      <w:pPr>
        <w:pStyle w:val="TitreL1"/>
      </w:pPr>
      <w:bookmarkStart w:id="297" w:name="_Toc435039997"/>
      <w:r>
        <w:t>Risques Identifiés</w:t>
      </w:r>
      <w:bookmarkEnd w:id="297"/>
      <w:r>
        <w:t xml:space="preserve"> </w:t>
      </w:r>
      <w:del w:id="298" w:author="Jordan Martin" w:date="2015-11-11T16:27:00Z">
        <w:r w:rsidDel="00EC7A28">
          <w:delText>:: Tout le monde</w:delText>
        </w:r>
      </w:del>
    </w:p>
    <w:p w14:paraId="11982413" w14:textId="77777777" w:rsidR="00163202" w:rsidRDefault="00931428" w:rsidP="00163202">
      <w:pPr>
        <w:pStyle w:val="TitreL2"/>
        <w:rPr>
          <w:ins w:id="299" w:author="Jordan" w:date="2015-11-11T15:24:00Z"/>
        </w:rPr>
      </w:pPr>
      <w:bookmarkStart w:id="300" w:name="h.2m9wpwc8f15i" w:colFirst="0" w:colLast="0"/>
      <w:bookmarkStart w:id="301" w:name="_Toc435039998"/>
      <w:bookmarkEnd w:id="300"/>
      <w:r>
        <w:t>Choix de la modélisation des données</w:t>
      </w:r>
      <w:bookmarkStart w:id="302" w:name="h.8ewtjon4ouke" w:colFirst="0" w:colLast="0"/>
      <w:bookmarkEnd w:id="301"/>
      <w:bookmarkEnd w:id="302"/>
    </w:p>
    <w:p w14:paraId="14ACAADF" w14:textId="77777777" w:rsidR="00750E82" w:rsidRDefault="00F44D21">
      <w:pPr>
        <w:pStyle w:val="Normalcorps"/>
        <w:ind w:firstLine="360"/>
        <w:pPrChange w:id="303" w:author="Jordan" w:date="2015-11-11T15:24:00Z">
          <w:pPr>
            <w:pStyle w:val="TitreL2"/>
          </w:pPr>
        </w:pPrChange>
      </w:pPr>
      <w:ins w:id="304" w:author="Jordan" w:date="2015-11-11T15:26:00Z">
        <w:r w:rsidRPr="00D00419">
          <w:t xml:space="preserve">Une grande partie du succès du projet passe par la gestion des données. Si notre modélisation est mauvaise, tout le projet en subira les conséquences. Afin de minimiser ce risque, </w:t>
        </w:r>
      </w:ins>
      <w:ins w:id="305" w:author="Jordan" w:date="2015-11-11T15:27:00Z">
        <w:r w:rsidRPr="00D00419">
          <w:t>l’étude préalable du projet est très importante. De plus, nous n</w:t>
        </w:r>
      </w:ins>
      <w:ins w:id="306" w:author="Jordan" w:date="2015-11-11T15:28:00Z">
        <w:r w:rsidRPr="00D00419">
          <w:t>’avons pas hésit</w:t>
        </w:r>
      </w:ins>
      <w:r w:rsidR="001C0363" w:rsidRPr="00D00419">
        <w:t>é</w:t>
      </w:r>
      <w:ins w:id="307" w:author="Jordan" w:date="2015-11-11T15:28:00Z">
        <w:r w:rsidRPr="00D00419">
          <w:t xml:space="preserve"> à poser nos questions au client.</w:t>
        </w:r>
      </w:ins>
    </w:p>
    <w:p w14:paraId="1CFF6F33" w14:textId="77777777" w:rsidR="00700898" w:rsidRPr="00D00419" w:rsidRDefault="00700898" w:rsidP="00700898">
      <w:pPr>
        <w:pStyle w:val="Normalcorps"/>
      </w:pPr>
    </w:p>
    <w:p w14:paraId="3F23E8CE" w14:textId="77777777" w:rsidR="00931428" w:rsidRDefault="00931428" w:rsidP="00163202">
      <w:pPr>
        <w:pStyle w:val="TitreL2"/>
      </w:pPr>
      <w:bookmarkStart w:id="308" w:name="_Toc435039999"/>
      <w:r w:rsidRPr="00163202">
        <w:t>Utilisation</w:t>
      </w:r>
      <w:r>
        <w:t xml:space="preserve"> de Spring</w:t>
      </w:r>
      <w:bookmarkEnd w:id="308"/>
    </w:p>
    <w:p w14:paraId="5FA6FEBA" w14:textId="77777777" w:rsidR="00931428" w:rsidRPr="00D00419" w:rsidRDefault="00931428" w:rsidP="00D61B9D">
      <w:pPr>
        <w:pStyle w:val="Normalcorps"/>
        <w:ind w:firstLine="360"/>
      </w:pPr>
      <w:r w:rsidRPr="00D00419">
        <w:t>Avant le début du projet</w:t>
      </w:r>
      <w:ins w:id="309" w:author="Jordan" w:date="2015-11-11T15:15:00Z">
        <w:r w:rsidR="0096522C" w:rsidRPr="00D00419">
          <w:t>,</w:t>
        </w:r>
      </w:ins>
      <w:r w:rsidRPr="00D00419">
        <w:t xml:space="preserve"> aucun membre de l’équipe n’avait de compétences sur ce Framework. Le risque est d’utiliser un composant du </w:t>
      </w:r>
      <w:r w:rsidR="009D037C" w:rsidRPr="00D00419">
        <w:t>Framework</w:t>
      </w:r>
      <w:r w:rsidRPr="00D00419">
        <w:t xml:space="preserve"> qui n’est pas adapté (ou mal </w:t>
      </w:r>
      <w:r w:rsidR="009D037C" w:rsidRPr="00D00419">
        <w:t>utilisé</w:t>
      </w:r>
      <w:r w:rsidRPr="00D00419">
        <w:t xml:space="preserve">) dès le début du projet. Spring étant notre base de développement pour ce projet, cela pourrait nous ralentir voir nous bloquer plus tard dans le développement. De plus, une remise en cause des choix faits à la base pourrait induire une quantité importante de modification sur les briques </w:t>
      </w:r>
      <w:r w:rsidR="009D037C" w:rsidRPr="00D00419">
        <w:t>au-dessus</w:t>
      </w:r>
      <w:r w:rsidRPr="00D00419">
        <w:t xml:space="preserve"> de Spring. </w:t>
      </w:r>
    </w:p>
    <w:p w14:paraId="248701E2" w14:textId="77777777" w:rsidR="00931428" w:rsidRDefault="00931428">
      <w:pPr>
        <w:pStyle w:val="Normalcorps"/>
        <w:pPrChange w:id="310" w:author="Jordan" w:date="2015-11-11T15:31:00Z">
          <w:pPr>
            <w:ind w:left="360"/>
            <w:contextualSpacing/>
            <w:jc w:val="both"/>
          </w:pPr>
        </w:pPrChange>
      </w:pPr>
      <w:r w:rsidRPr="00D00419">
        <w:t xml:space="preserve">Pour minimiser ce risque, les membres de l’équipe les plus </w:t>
      </w:r>
      <w:r w:rsidR="009D037C" w:rsidRPr="00D00419">
        <w:t>expérimentés</w:t>
      </w:r>
      <w:r w:rsidRPr="00D00419">
        <w:t xml:space="preserve"> en Web ont étudié de manière approfondie la documentation officielle.</w:t>
      </w:r>
    </w:p>
    <w:p w14:paraId="5342C405" w14:textId="77777777" w:rsidR="00700898" w:rsidRPr="00D00419" w:rsidDel="00F44D21" w:rsidRDefault="00700898" w:rsidP="00700898">
      <w:pPr>
        <w:pStyle w:val="Normalcorps"/>
        <w:rPr>
          <w:del w:id="311" w:author="Jordan" w:date="2015-11-11T15:31:00Z"/>
        </w:rPr>
      </w:pPr>
    </w:p>
    <w:p w14:paraId="6A600C8C" w14:textId="77777777" w:rsidR="00931428" w:rsidRPr="00D00419" w:rsidDel="00F44D21" w:rsidRDefault="00931428" w:rsidP="00931428">
      <w:pPr>
        <w:spacing w:line="331" w:lineRule="auto"/>
        <w:jc w:val="both"/>
        <w:rPr>
          <w:del w:id="312" w:author="Jordan" w:date="2015-11-11T15:31:00Z"/>
          <w:color w:val="323E4F" w:themeColor="text2" w:themeShade="BF"/>
        </w:rPr>
      </w:pPr>
    </w:p>
    <w:p w14:paraId="01CE41B6" w14:textId="77777777" w:rsidR="00931428" w:rsidRPr="00D00419" w:rsidDel="00F44D21" w:rsidRDefault="00931428" w:rsidP="00931428">
      <w:pPr>
        <w:spacing w:line="331" w:lineRule="auto"/>
        <w:jc w:val="both"/>
        <w:rPr>
          <w:del w:id="313" w:author="Jordan" w:date="2015-11-11T15:31:00Z"/>
          <w:color w:val="323E4F" w:themeColor="text2" w:themeShade="BF"/>
        </w:rPr>
      </w:pPr>
    </w:p>
    <w:p w14:paraId="60BB9757" w14:textId="77777777" w:rsidR="00931428" w:rsidRPr="00D00419" w:rsidDel="00F44D21" w:rsidRDefault="00931428" w:rsidP="00931428">
      <w:pPr>
        <w:rPr>
          <w:del w:id="314" w:author="Jordan" w:date="2015-11-11T15:31:00Z"/>
          <w:color w:val="323E4F" w:themeColor="text2" w:themeShade="BF"/>
        </w:rPr>
      </w:pPr>
    </w:p>
    <w:p w14:paraId="17A9D59A" w14:textId="77777777" w:rsidR="00931428" w:rsidRPr="00D00419" w:rsidDel="00F44D21" w:rsidRDefault="00931428" w:rsidP="00931428">
      <w:pPr>
        <w:jc w:val="both"/>
        <w:rPr>
          <w:del w:id="315" w:author="Jordan" w:date="2015-11-11T15:31:00Z"/>
          <w:color w:val="323E4F" w:themeColor="text2" w:themeShade="BF"/>
        </w:rPr>
      </w:pPr>
    </w:p>
    <w:p w14:paraId="69743C20" w14:textId="77777777" w:rsidR="00750E82" w:rsidRPr="00D00419" w:rsidRDefault="00931428">
      <w:pPr>
        <w:numPr>
          <w:ilvl w:val="0"/>
          <w:numId w:val="12"/>
        </w:numPr>
        <w:ind w:left="0" w:hanging="360"/>
        <w:contextualSpacing/>
        <w:jc w:val="both"/>
        <w:rPr>
          <w:del w:id="316" w:author="Jordan" w:date="2015-11-11T15:30:00Z"/>
          <w:i/>
          <w:color w:val="323E4F" w:themeColor="text2" w:themeShade="BF"/>
        </w:rPr>
        <w:pPrChange w:id="317" w:author="Jordan" w:date="2015-11-11T15:31:00Z">
          <w:pPr>
            <w:numPr>
              <w:numId w:val="12"/>
            </w:numPr>
            <w:ind w:left="720" w:hanging="360"/>
            <w:contextualSpacing/>
            <w:jc w:val="both"/>
          </w:pPr>
        </w:pPrChange>
      </w:pPr>
      <w:del w:id="318" w:author="Jordan" w:date="2015-11-11T15:30:00Z">
        <w:r w:rsidRPr="00D00419" w:rsidDel="00F44D21">
          <w:rPr>
            <w:i/>
            <w:color w:val="323E4F" w:themeColor="text2" w:themeShade="BF"/>
          </w:rPr>
          <w:delText>Description du risque</w:delText>
        </w:r>
      </w:del>
    </w:p>
    <w:p w14:paraId="2B3386E5" w14:textId="77777777" w:rsidR="00750E82" w:rsidRPr="00D00419" w:rsidRDefault="00931428">
      <w:pPr>
        <w:numPr>
          <w:ilvl w:val="0"/>
          <w:numId w:val="12"/>
        </w:numPr>
        <w:ind w:left="0" w:hanging="360"/>
        <w:contextualSpacing/>
        <w:jc w:val="both"/>
        <w:rPr>
          <w:del w:id="319" w:author="Jordan" w:date="2015-11-11T15:30:00Z"/>
          <w:i/>
          <w:color w:val="323E4F" w:themeColor="text2" w:themeShade="BF"/>
        </w:rPr>
        <w:pPrChange w:id="320" w:author="Jordan" w:date="2015-11-11T15:31:00Z">
          <w:pPr>
            <w:numPr>
              <w:numId w:val="12"/>
            </w:numPr>
            <w:ind w:left="720" w:hanging="360"/>
            <w:contextualSpacing/>
            <w:jc w:val="both"/>
          </w:pPr>
        </w:pPrChange>
      </w:pPr>
      <w:del w:id="321" w:author="Jordan" w:date="2015-11-11T15:30:00Z">
        <w:r w:rsidRPr="00D00419" w:rsidDel="00F44D21">
          <w:rPr>
            <w:i/>
            <w:color w:val="323E4F" w:themeColor="text2" w:themeShade="BF"/>
          </w:rPr>
          <w:delText>Quel conséquence pourrait-il avoir (le quantifier si possible) ?</w:delText>
        </w:r>
      </w:del>
    </w:p>
    <w:p w14:paraId="72CACEEA" w14:textId="77777777" w:rsidR="00750E82" w:rsidRPr="00D00419" w:rsidRDefault="00931428">
      <w:pPr>
        <w:numPr>
          <w:ilvl w:val="0"/>
          <w:numId w:val="12"/>
        </w:numPr>
        <w:ind w:left="0" w:hanging="360"/>
        <w:contextualSpacing/>
        <w:jc w:val="both"/>
        <w:rPr>
          <w:del w:id="322" w:author="Jordan" w:date="2015-11-11T15:30:00Z"/>
          <w:i/>
          <w:color w:val="323E4F" w:themeColor="text2" w:themeShade="BF"/>
        </w:rPr>
        <w:pPrChange w:id="323" w:author="Jordan" w:date="2015-11-11T15:31:00Z">
          <w:pPr>
            <w:numPr>
              <w:numId w:val="12"/>
            </w:numPr>
            <w:ind w:left="720" w:hanging="360"/>
            <w:contextualSpacing/>
            <w:jc w:val="both"/>
          </w:pPr>
        </w:pPrChange>
      </w:pPr>
      <w:del w:id="324" w:author="Jordan" w:date="2015-11-11T15:30:00Z">
        <w:r w:rsidRPr="00D00419" w:rsidDel="00F44D21">
          <w:rPr>
            <w:i/>
            <w:color w:val="323E4F" w:themeColor="text2" w:themeShade="BF"/>
          </w:rPr>
          <w:delText>Comment minimiser ce risque ?</w:delText>
        </w:r>
        <w:bookmarkStart w:id="325" w:name="h.767uu53dg191" w:colFirst="0" w:colLast="0"/>
        <w:bookmarkEnd w:id="325"/>
      </w:del>
    </w:p>
    <w:p w14:paraId="6970CB09" w14:textId="77777777" w:rsidR="00750E82" w:rsidRPr="00D00419" w:rsidRDefault="00750E82">
      <w:pPr>
        <w:pStyle w:val="Normalcorps"/>
        <w:pPrChange w:id="326" w:author="Jordan" w:date="2015-11-11T15:31:00Z">
          <w:pPr>
            <w:ind w:left="360"/>
            <w:contextualSpacing/>
            <w:jc w:val="both"/>
          </w:pPr>
        </w:pPrChange>
      </w:pPr>
    </w:p>
    <w:p w14:paraId="272A04FE" w14:textId="77777777" w:rsidR="00931428" w:rsidRDefault="00754D18" w:rsidP="00163202">
      <w:pPr>
        <w:pStyle w:val="TitreL2"/>
      </w:pPr>
      <w:bookmarkStart w:id="327" w:name="_Toc435040000"/>
      <w:r>
        <w:t>Utilisation</w:t>
      </w:r>
      <w:r w:rsidR="00931428">
        <w:t xml:space="preserve"> d’un SGBD orienté graphe</w:t>
      </w:r>
      <w:bookmarkEnd w:id="327"/>
    </w:p>
    <w:p w14:paraId="120E4D42" w14:textId="77777777" w:rsidR="00750E82" w:rsidRPr="00D00419" w:rsidRDefault="003F0325">
      <w:pPr>
        <w:pStyle w:val="Normalcorps"/>
        <w:ind w:firstLine="360"/>
        <w:rPr>
          <w:del w:id="328" w:author="Jordan" w:date="2015-11-11T15:17:00Z"/>
          <w:rFonts w:ascii="Times New Roman" w:eastAsia="Times New Roman" w:hAnsi="Times New Roman"/>
        </w:rPr>
        <w:pPrChange w:id="329" w:author="Jordan" w:date="2015-11-11T15:17:00Z">
          <w:pPr>
            <w:pStyle w:val="Normalcorps"/>
          </w:pPr>
        </w:pPrChange>
      </w:pPr>
      <w:r w:rsidRPr="00D00419">
        <w:t xml:space="preserve">La problématique de modélisation en graphe RDF dans le cadre du web sémantique des conférences est complexe : les chaînages sont nombreux et les liens entre les différents </w:t>
      </w:r>
      <w:del w:id="330" w:author="Jordan" w:date="2015-11-11T15:17:00Z">
        <w:r w:rsidRPr="00D00419" w:rsidDel="0096522C">
          <w:delText>noeuds</w:delText>
        </w:r>
      </w:del>
      <w:ins w:id="331" w:author="Jordan" w:date="2015-11-11T15:17:00Z">
        <w:r w:rsidR="0096522C" w:rsidRPr="00D00419">
          <w:t>nœuds</w:t>
        </w:r>
      </w:ins>
      <w:r w:rsidRPr="00D00419">
        <w:t xml:space="preserve"> ne sont pas toujours évidents à établir. De plus, nous n’avons pas beaucoup d’expérience dans l’utilisation de cette architecture de base de données.</w:t>
      </w:r>
    </w:p>
    <w:p w14:paraId="49B68D4E" w14:textId="77777777" w:rsidR="0096522C" w:rsidRPr="00D00419" w:rsidRDefault="0096522C" w:rsidP="003F0325">
      <w:pPr>
        <w:pStyle w:val="Normalcorps"/>
        <w:ind w:firstLine="360"/>
        <w:rPr>
          <w:ins w:id="332" w:author="Jordan" w:date="2015-11-11T15:17:00Z"/>
          <w:rFonts w:ascii="Times New Roman" w:hAnsi="Times New Roman"/>
        </w:rPr>
      </w:pPr>
    </w:p>
    <w:p w14:paraId="7B57C93E" w14:textId="77777777" w:rsidR="00750E82" w:rsidRPr="00D00419" w:rsidRDefault="00750E82">
      <w:pPr>
        <w:pStyle w:val="Normalcorps"/>
        <w:ind w:firstLine="360"/>
        <w:rPr>
          <w:rFonts w:ascii="Times New Roman" w:eastAsia="Times New Roman" w:hAnsi="Times New Roman"/>
        </w:rPr>
        <w:pPrChange w:id="333" w:author="Jordan" w:date="2015-11-11T15:17:00Z">
          <w:pPr>
            <w:pStyle w:val="Normalcorps"/>
          </w:pPr>
        </w:pPrChange>
      </w:pPr>
    </w:p>
    <w:p w14:paraId="71D03C8B" w14:textId="77777777" w:rsidR="003F0325" w:rsidRPr="00D00419" w:rsidDel="00F44D21" w:rsidRDefault="003F0325" w:rsidP="003F0325">
      <w:pPr>
        <w:pStyle w:val="Normalcorps"/>
        <w:rPr>
          <w:del w:id="334" w:author="Jordan" w:date="2015-11-11T15:30:00Z"/>
        </w:rPr>
      </w:pPr>
      <w:r w:rsidRPr="00D00419">
        <w:lastRenderedPageBreak/>
        <w:t>Nous risquons donc de perdre du temps lors de la conception de la base de données car nous pouvons avoir du mal à comprendre comment représenter nos données.</w:t>
      </w:r>
    </w:p>
    <w:p w14:paraId="5CAF856C" w14:textId="77777777" w:rsidR="00F44D21" w:rsidRPr="00D00419" w:rsidRDefault="00F44D21" w:rsidP="003F0325">
      <w:pPr>
        <w:pStyle w:val="Normalcorps"/>
        <w:rPr>
          <w:ins w:id="335" w:author="Jordan" w:date="2015-11-11T15:30:00Z"/>
          <w:rFonts w:ascii="Times New Roman" w:hAnsi="Times New Roman"/>
        </w:rPr>
      </w:pPr>
    </w:p>
    <w:p w14:paraId="549E73D9" w14:textId="77777777" w:rsidR="003F0325" w:rsidRPr="00D00419" w:rsidDel="00F44D21" w:rsidRDefault="003F0325" w:rsidP="003F0325">
      <w:pPr>
        <w:pStyle w:val="Normalcorps"/>
        <w:rPr>
          <w:del w:id="336" w:author="Jordan" w:date="2015-11-11T15:30:00Z"/>
          <w:rFonts w:ascii="Times New Roman" w:hAnsi="Times New Roman"/>
        </w:rPr>
      </w:pPr>
      <w:del w:id="337" w:author="Jordan" w:date="2015-11-11T15:30:00Z">
        <w:r w:rsidRPr="00D00419" w:rsidDel="00F44D21">
          <w:delText xml:space="preserve">De plus, si la base de données est mal </w:delText>
        </w:r>
        <w:r w:rsidR="00F22548" w:rsidRPr="00D00419" w:rsidDel="00F44D21">
          <w:delText>conçue</w:delText>
        </w:r>
        <w:r w:rsidRPr="00D00419" w:rsidDel="00F44D21">
          <w:delText>, l’ensemble du projet peut se retrouver en danger, car la base de données est vraiment une des briques fondatrices de notre application.</w:delText>
        </w:r>
      </w:del>
    </w:p>
    <w:p w14:paraId="5DCF3016" w14:textId="52DB9BEB" w:rsidR="003F0325" w:rsidRPr="00D00419" w:rsidRDefault="003F0325" w:rsidP="003F0325">
      <w:pPr>
        <w:pStyle w:val="Normalcorps"/>
        <w:rPr>
          <w:ins w:id="338" w:author="Jordan" w:date="2015-11-11T15:38:00Z"/>
          <w:rFonts w:eastAsia="Times New Roman"/>
        </w:rPr>
      </w:pPr>
      <w:del w:id="339" w:author="Jordan" w:date="2015-11-11T15:30:00Z">
        <w:r w:rsidRPr="00D00419" w:rsidDel="00F44D21">
          <w:rPr>
            <w:rFonts w:ascii="Times New Roman" w:eastAsia="Times New Roman" w:hAnsi="Times New Roman"/>
          </w:rPr>
          <w:br/>
        </w:r>
      </w:del>
      <w:r w:rsidRPr="00D00419">
        <w:rPr>
          <w:rFonts w:eastAsia="Times New Roman"/>
        </w:rPr>
        <w:t xml:space="preserve">Pour minimiser ce risque, il faut commencer par établir un schéma de base de données très simple, qui ne contiendra pas forcément tous les éléments ou qui ne sera pas capable de représenter toutes les relations entre éléments, s’assurer qu’il est fonctionnel et après seulement commencer à le </w:t>
      </w:r>
      <w:r w:rsidR="00591D07" w:rsidRPr="00D00419">
        <w:rPr>
          <w:rFonts w:eastAsia="Times New Roman"/>
        </w:rPr>
        <w:t>compléter</w:t>
      </w:r>
      <w:r w:rsidRPr="00D00419">
        <w:rPr>
          <w:rFonts w:eastAsia="Times New Roman"/>
        </w:rPr>
        <w:t xml:space="preserve">. De cette façon, </w:t>
      </w:r>
      <w:r w:rsidR="00591D07" w:rsidRPr="00D00419">
        <w:rPr>
          <w:rFonts w:eastAsia="Times New Roman"/>
        </w:rPr>
        <w:t>si nous</w:t>
      </w:r>
      <w:r w:rsidRPr="00D00419">
        <w:rPr>
          <w:rFonts w:eastAsia="Times New Roman"/>
        </w:rPr>
        <w:t xml:space="preserve"> partons dans une mauvaise direction, il sera facile et assez rapide de revenir en arrière pour corriger nos erreurs.</w:t>
      </w:r>
      <w:r w:rsidR="00D00545">
        <w:rPr>
          <w:rFonts w:eastAsia="Times New Roman"/>
        </w:rPr>
        <w:br/>
      </w:r>
    </w:p>
    <w:p w14:paraId="7074972D" w14:textId="77777777" w:rsidR="008A469E" w:rsidRDefault="006D707E">
      <w:pPr>
        <w:pStyle w:val="TitreL2"/>
        <w:rPr>
          <w:ins w:id="340" w:author="Jordan" w:date="2015-11-11T15:37:00Z"/>
        </w:rPr>
        <w:pPrChange w:id="341" w:author="Jordan" w:date="2015-11-11T15:36:00Z">
          <w:pPr>
            <w:pStyle w:val="Normalcorps"/>
          </w:pPr>
        </w:pPrChange>
      </w:pPr>
      <w:bookmarkStart w:id="342" w:name="_Toc435040001"/>
      <w:ins w:id="343" w:author="Jordan" w:date="2015-11-11T15:43:00Z">
        <w:r>
          <w:t>D</w:t>
        </w:r>
      </w:ins>
      <w:ins w:id="344" w:author="Jordan" w:date="2015-11-11T15:37:00Z">
        <w:r w:rsidR="00466B6B">
          <w:t>éveloppement de fonctionnalités de faible importance</w:t>
        </w:r>
        <w:bookmarkEnd w:id="342"/>
      </w:ins>
    </w:p>
    <w:p w14:paraId="43D89BB9" w14:textId="77777777" w:rsidR="00466B6B" w:rsidRDefault="00466B6B">
      <w:pPr>
        <w:pStyle w:val="Normalcorps"/>
        <w:ind w:firstLine="360"/>
        <w:rPr>
          <w:color w:val="3B3838" w:themeColor="background2" w:themeShade="40"/>
        </w:rPr>
        <w:pPrChange w:id="345" w:author="Jordan" w:date="2015-11-11T15:42:00Z">
          <w:pPr/>
        </w:pPrChange>
      </w:pPr>
      <w:ins w:id="346" w:author="Jordan" w:date="2015-11-11T15:38:00Z">
        <w:r w:rsidRPr="00D00419">
          <w:rPr>
            <w:color w:val="3B3838" w:themeColor="background2" w:themeShade="40"/>
          </w:rPr>
          <w:t>Au cours du développement,</w:t>
        </w:r>
      </w:ins>
      <w:r w:rsidR="00926C80" w:rsidRPr="00D00419">
        <w:rPr>
          <w:color w:val="3B3838" w:themeColor="background2" w:themeShade="40"/>
        </w:rPr>
        <w:t xml:space="preserve"> la mise en place de</w:t>
      </w:r>
      <w:ins w:id="347" w:author="Jordan" w:date="2015-11-11T15:38:00Z">
        <w:r w:rsidRPr="00D00419">
          <w:rPr>
            <w:color w:val="3B3838" w:themeColor="background2" w:themeShade="40"/>
          </w:rPr>
          <w:t xml:space="preserve"> certaines fonctionnalités</w:t>
        </w:r>
      </w:ins>
      <w:ins w:id="348" w:author="Jordan" w:date="2015-11-11T15:39:00Z">
        <w:r w:rsidRPr="00D00419">
          <w:rPr>
            <w:color w:val="3B3838" w:themeColor="background2" w:themeShade="40"/>
          </w:rPr>
          <w:t xml:space="preserve"> semblant facile (code source accessible, tutoriel,…) mais pas forcément nécessaire (Connexion Facebook/Twitter,…) </w:t>
        </w:r>
      </w:ins>
      <w:ins w:id="349" w:author="Jordan" w:date="2015-11-11T15:40:00Z">
        <w:r w:rsidRPr="00D00419">
          <w:rPr>
            <w:color w:val="3B3838" w:themeColor="background2" w:themeShade="40"/>
          </w:rPr>
          <w:t>pourraient nous faire perdre du temps sur le projet, notamment parce que ces fonctionnalités nous sont inconnu</w:t>
        </w:r>
      </w:ins>
      <w:r w:rsidR="001C0363" w:rsidRPr="00D00419">
        <w:rPr>
          <w:color w:val="3B3838" w:themeColor="background2" w:themeShade="40"/>
        </w:rPr>
        <w:t>e</w:t>
      </w:r>
      <w:ins w:id="350" w:author="Jordan" w:date="2015-11-11T15:40:00Z">
        <w:r w:rsidRPr="00D00419">
          <w:rPr>
            <w:color w:val="3B3838" w:themeColor="background2" w:themeShade="40"/>
          </w:rPr>
          <w:t>s et seront certainement sources d</w:t>
        </w:r>
      </w:ins>
      <w:ins w:id="351" w:author="Jordan" w:date="2015-11-11T15:41:00Z">
        <w:r w:rsidRPr="00D00419">
          <w:rPr>
            <w:color w:val="3B3838" w:themeColor="background2" w:themeShade="40"/>
          </w:rPr>
          <w:t xml:space="preserve">’erreurs. Ces fonctionnalités ne devront être traités que si les fonctionnalités principales sont </w:t>
        </w:r>
      </w:ins>
      <w:ins w:id="352" w:author="Jordan" w:date="2015-11-11T15:42:00Z">
        <w:r w:rsidRPr="00D00419">
          <w:rPr>
            <w:color w:val="3B3838" w:themeColor="background2" w:themeShade="40"/>
          </w:rPr>
          <w:t>d’ores</w:t>
        </w:r>
      </w:ins>
      <w:ins w:id="353" w:author="Jordan" w:date="2015-11-11T15:41:00Z">
        <w:r w:rsidRPr="00D00419">
          <w:rPr>
            <w:color w:val="3B3838" w:themeColor="background2" w:themeShade="40"/>
          </w:rPr>
          <w:t xml:space="preserve"> et déjà en état de marche</w:t>
        </w:r>
      </w:ins>
      <w:ins w:id="354" w:author="Jordan" w:date="2015-11-11T15:42:00Z">
        <w:r w:rsidRPr="00D00419">
          <w:rPr>
            <w:color w:val="3B3838" w:themeColor="background2" w:themeShade="40"/>
          </w:rPr>
          <w:t xml:space="preserve"> et que nous sommes en avance sur </w:t>
        </w:r>
        <w:r w:rsidR="006D707E" w:rsidRPr="00D00419">
          <w:rPr>
            <w:color w:val="3B3838" w:themeColor="background2" w:themeShade="40"/>
          </w:rPr>
          <w:t>notre calendrier.</w:t>
        </w:r>
      </w:ins>
    </w:p>
    <w:p w14:paraId="67DAE424" w14:textId="77777777" w:rsidR="00352F2F" w:rsidRDefault="00352F2F">
      <w:pPr>
        <w:pStyle w:val="Normalcorps"/>
        <w:rPr>
          <w:color w:val="3B3838" w:themeColor="background2" w:themeShade="40"/>
        </w:rPr>
      </w:pPr>
    </w:p>
    <w:p w14:paraId="536F3469" w14:textId="77777777" w:rsidR="00352F2F" w:rsidRPr="00D00419" w:rsidDel="006D707E" w:rsidRDefault="00352F2F">
      <w:pPr>
        <w:pStyle w:val="Normalcorps"/>
        <w:rPr>
          <w:del w:id="355" w:author="Jordan" w:date="2015-11-11T15:42:00Z"/>
          <w:color w:val="3B3838" w:themeColor="background2" w:themeShade="40"/>
          <w:rPrChange w:id="356" w:author="Jordan" w:date="2015-11-11T15:42:00Z">
            <w:rPr>
              <w:del w:id="357" w:author="Jordan" w:date="2015-11-11T15:42:00Z"/>
              <w:rFonts w:ascii="Times New Roman" w:eastAsia="Times New Roman" w:hAnsi="Times New Roman"/>
              <w:color w:val="auto"/>
            </w:rPr>
          </w:rPrChange>
        </w:rPr>
      </w:pPr>
    </w:p>
    <w:p w14:paraId="6C3A793B" w14:textId="77777777" w:rsidR="003F0325" w:rsidRPr="00D00419" w:rsidDel="006D707E" w:rsidRDefault="003F0325">
      <w:pPr>
        <w:pStyle w:val="Normalcorps"/>
        <w:rPr>
          <w:del w:id="358" w:author="Jordan" w:date="2015-11-11T15:42:00Z"/>
          <w:color w:val="3B3838" w:themeColor="background2" w:themeShade="40"/>
        </w:rPr>
      </w:pPr>
    </w:p>
    <w:p w14:paraId="1A49CB84" w14:textId="77777777" w:rsidR="008A469E" w:rsidRPr="00D00419" w:rsidRDefault="008A469E">
      <w:pPr>
        <w:pStyle w:val="Normalcorps"/>
        <w:rPr>
          <w:del w:id="359" w:author="Jordan" w:date="2015-11-11T15:42:00Z"/>
          <w:color w:val="3B3838" w:themeColor="background2" w:themeShade="40"/>
        </w:rPr>
        <w:pPrChange w:id="360" w:author="Jordan" w:date="2015-11-11T15:42:00Z">
          <w:pPr>
            <w:jc w:val="both"/>
          </w:pPr>
        </w:pPrChange>
      </w:pPr>
    </w:p>
    <w:p w14:paraId="1C113CD4" w14:textId="77777777" w:rsidR="008A469E" w:rsidRPr="00D00419" w:rsidRDefault="00931428">
      <w:pPr>
        <w:pStyle w:val="Normalcorps"/>
        <w:rPr>
          <w:del w:id="361" w:author="Jordan" w:date="2015-11-11T15:42:00Z"/>
          <w:i/>
          <w:color w:val="3B3838" w:themeColor="background2" w:themeShade="40"/>
        </w:rPr>
        <w:pPrChange w:id="362" w:author="Jordan" w:date="2015-11-11T15:42:00Z">
          <w:pPr>
            <w:numPr>
              <w:numId w:val="12"/>
            </w:numPr>
            <w:ind w:left="720" w:hanging="360"/>
            <w:contextualSpacing/>
            <w:jc w:val="both"/>
          </w:pPr>
        </w:pPrChange>
      </w:pPr>
      <w:del w:id="363" w:author="Jordan" w:date="2015-11-11T15:42:00Z">
        <w:r w:rsidRPr="00D00419" w:rsidDel="006D707E">
          <w:rPr>
            <w:i/>
            <w:color w:val="3B3838" w:themeColor="background2" w:themeShade="40"/>
          </w:rPr>
          <w:delText>Description du risque</w:delText>
        </w:r>
      </w:del>
    </w:p>
    <w:p w14:paraId="5C575B7E" w14:textId="77777777" w:rsidR="008A469E" w:rsidRPr="00D00419" w:rsidRDefault="00931428">
      <w:pPr>
        <w:pStyle w:val="Normalcorps"/>
        <w:rPr>
          <w:del w:id="364" w:author="Jordan" w:date="2015-11-11T15:42:00Z"/>
          <w:color w:val="3B3838" w:themeColor="background2" w:themeShade="40"/>
        </w:rPr>
        <w:pPrChange w:id="365" w:author="Jordan" w:date="2015-11-11T15:42:00Z">
          <w:pPr>
            <w:jc w:val="both"/>
          </w:pPr>
        </w:pPrChange>
      </w:pPr>
      <w:del w:id="366" w:author="Jordan" w:date="2015-11-11T15:42:00Z">
        <w:r w:rsidRPr="00D00419" w:rsidDel="006D707E">
          <w:rPr>
            <w:i/>
            <w:color w:val="3B3838" w:themeColor="background2" w:themeShade="40"/>
          </w:rPr>
          <w:tab/>
        </w:r>
        <w:r w:rsidRPr="00D00419" w:rsidDel="006D707E">
          <w:rPr>
            <w:color w:val="3B3838" w:themeColor="background2" w:themeShade="40"/>
          </w:rPr>
          <w:tab/>
          <w:delText xml:space="preserve">La problématique de modélisation en graphe RDF dans le cadre du web sémantique des conférences est complexe : les chaînages sont nombreux et les liens entre les différents </w:delText>
        </w:r>
      </w:del>
      <w:del w:id="367" w:author="Jordan" w:date="2015-11-11T15:09:00Z">
        <w:r w:rsidRPr="00D00419" w:rsidDel="00F96F89">
          <w:rPr>
            <w:color w:val="3B3838" w:themeColor="background2" w:themeShade="40"/>
          </w:rPr>
          <w:delText>noeuds</w:delText>
        </w:r>
      </w:del>
      <w:del w:id="368" w:author="Jordan" w:date="2015-11-11T15:42:00Z">
        <w:r w:rsidRPr="00D00419" w:rsidDel="006D707E">
          <w:rPr>
            <w:color w:val="3B3838" w:themeColor="background2" w:themeShade="40"/>
          </w:rPr>
          <w:delText xml:space="preserve"> ne sont pas toujours évidents à établir.  </w:delText>
        </w:r>
      </w:del>
    </w:p>
    <w:p w14:paraId="1E5DDFBF" w14:textId="77777777" w:rsidR="008A469E" w:rsidRPr="00D00419" w:rsidRDefault="00931428">
      <w:pPr>
        <w:pStyle w:val="Normalcorps"/>
        <w:rPr>
          <w:del w:id="369" w:author="Jordan" w:date="2015-11-11T15:42:00Z"/>
          <w:i/>
          <w:color w:val="3B3838" w:themeColor="background2" w:themeShade="40"/>
        </w:rPr>
        <w:pPrChange w:id="370" w:author="Jordan" w:date="2015-11-11T15:42:00Z">
          <w:pPr>
            <w:numPr>
              <w:numId w:val="12"/>
            </w:numPr>
            <w:ind w:left="720" w:hanging="360"/>
            <w:contextualSpacing/>
            <w:jc w:val="both"/>
          </w:pPr>
        </w:pPrChange>
      </w:pPr>
      <w:del w:id="371" w:author="Jordan" w:date="2015-11-11T15:42:00Z">
        <w:r w:rsidRPr="00D00419" w:rsidDel="006D707E">
          <w:rPr>
            <w:i/>
            <w:color w:val="3B3838" w:themeColor="background2" w:themeShade="40"/>
          </w:rPr>
          <w:delText>Quel conséquence pourrait-il avoir (le quantifier si possible) ?</w:delText>
        </w:r>
      </w:del>
    </w:p>
    <w:p w14:paraId="125D563D" w14:textId="77777777" w:rsidR="008A469E" w:rsidRPr="00D00419" w:rsidRDefault="00931428">
      <w:pPr>
        <w:pStyle w:val="Normalcorps"/>
        <w:rPr>
          <w:del w:id="372" w:author="Jordan" w:date="2015-11-11T15:42:00Z"/>
          <w:color w:val="3B3838" w:themeColor="background2" w:themeShade="40"/>
        </w:rPr>
        <w:pPrChange w:id="373" w:author="Jordan" w:date="2015-11-11T15:42:00Z">
          <w:pPr>
            <w:jc w:val="both"/>
          </w:pPr>
        </w:pPrChange>
      </w:pPr>
      <w:del w:id="374" w:author="Jordan" w:date="2015-11-11T15:42:00Z">
        <w:r w:rsidRPr="00D00419" w:rsidDel="006D707E">
          <w:rPr>
            <w:color w:val="3B3838" w:themeColor="background2" w:themeShade="40"/>
          </w:rPr>
          <w:tab/>
        </w:r>
        <w:r w:rsidRPr="00D00419" w:rsidDel="006D707E">
          <w:rPr>
            <w:color w:val="3B3838" w:themeColor="background2" w:themeShade="40"/>
          </w:rPr>
          <w:tab/>
          <w:delText xml:space="preserve">Retard sur les livrables! Modèle ne permettant pas une modélisation des données fidèle, par exemple, une personne se voit attribuer des droits d’une </w:delText>
        </w:r>
      </w:del>
      <w:del w:id="375" w:author="Jordan" w:date="2015-11-11T15:09:00Z">
        <w:r w:rsidRPr="00D00419" w:rsidDel="00F96F89">
          <w:rPr>
            <w:color w:val="3B3838" w:themeColor="background2" w:themeShade="40"/>
          </w:rPr>
          <w:delText>sessions</w:delText>
        </w:r>
      </w:del>
      <w:del w:id="376" w:author="Jordan" w:date="2015-11-11T15:42:00Z">
        <w:r w:rsidRPr="00D00419" w:rsidDel="006D707E">
          <w:rPr>
            <w:color w:val="3B3838" w:themeColor="background2" w:themeShade="40"/>
          </w:rPr>
          <w:delText xml:space="preserve"> dont il n’est pas chair.</w:delText>
        </w:r>
      </w:del>
    </w:p>
    <w:p w14:paraId="21C23050" w14:textId="77777777" w:rsidR="008A469E" w:rsidRPr="00D00419" w:rsidRDefault="00931428">
      <w:pPr>
        <w:pStyle w:val="Normalcorps"/>
        <w:rPr>
          <w:del w:id="377" w:author="Jordan" w:date="2015-11-11T15:42:00Z"/>
          <w:i/>
          <w:color w:val="3B3838" w:themeColor="background2" w:themeShade="40"/>
        </w:rPr>
        <w:pPrChange w:id="378" w:author="Jordan" w:date="2015-11-11T15:42:00Z">
          <w:pPr>
            <w:numPr>
              <w:numId w:val="12"/>
            </w:numPr>
            <w:ind w:left="720" w:hanging="360"/>
            <w:contextualSpacing/>
            <w:jc w:val="both"/>
          </w:pPr>
        </w:pPrChange>
      </w:pPr>
      <w:del w:id="379" w:author="Jordan" w:date="2015-11-11T15:42:00Z">
        <w:r w:rsidRPr="00D00419" w:rsidDel="006D707E">
          <w:rPr>
            <w:i/>
            <w:color w:val="3B3838" w:themeColor="background2" w:themeShade="40"/>
          </w:rPr>
          <w:delText>Comment minimiser ce risque ?</w:delText>
        </w:r>
      </w:del>
    </w:p>
    <w:p w14:paraId="31C431D9" w14:textId="77777777" w:rsidR="008A469E" w:rsidRPr="00D00419" w:rsidRDefault="00931428">
      <w:pPr>
        <w:pStyle w:val="Normalcorps"/>
        <w:rPr>
          <w:del w:id="380" w:author="Jordan" w:date="2015-11-11T15:42:00Z"/>
          <w:color w:val="3B3838" w:themeColor="background2" w:themeShade="40"/>
        </w:rPr>
        <w:pPrChange w:id="381" w:author="Jordan" w:date="2015-11-11T15:42:00Z">
          <w:pPr>
            <w:jc w:val="both"/>
          </w:pPr>
        </w:pPrChange>
      </w:pPr>
      <w:del w:id="382" w:author="Jordan" w:date="2015-11-11T15:42:00Z">
        <w:r w:rsidRPr="00D00419" w:rsidDel="006D707E">
          <w:rPr>
            <w:i/>
            <w:color w:val="3B3838" w:themeColor="background2" w:themeShade="40"/>
          </w:rPr>
          <w:tab/>
        </w:r>
        <w:r w:rsidRPr="00D00419" w:rsidDel="006D707E">
          <w:rPr>
            <w:i/>
            <w:color w:val="3B3838" w:themeColor="background2" w:themeShade="40"/>
          </w:rPr>
          <w:tab/>
        </w:r>
        <w:r w:rsidRPr="00D00419" w:rsidDel="006D707E">
          <w:rPr>
            <w:color w:val="3B3838" w:themeColor="background2" w:themeShade="40"/>
          </w:rPr>
          <w:delText xml:space="preserve">Se donner la </w:delText>
        </w:r>
      </w:del>
      <w:del w:id="383" w:author="Jordan" w:date="2015-11-11T15:09:00Z">
        <w:r w:rsidRPr="00D00419" w:rsidDel="00F96F89">
          <w:rPr>
            <w:color w:val="3B3838" w:themeColor="background2" w:themeShade="40"/>
          </w:rPr>
          <w:delText>possiblité</w:delText>
        </w:r>
      </w:del>
      <w:del w:id="384" w:author="Jordan" w:date="2015-11-11T15:42:00Z">
        <w:r w:rsidRPr="00D00419" w:rsidDel="006D707E">
          <w:rPr>
            <w:color w:val="3B3838" w:themeColor="background2" w:themeShade="40"/>
          </w:rPr>
          <w:delText xml:space="preserve"> de passer à la modélisation en arbre avec MongoDB (solution de secours) pas trop tard, mais cela veut dire qu’il faut aussi se renseigner en parallèle sur MongoDB et donc cela accroît encore le temps d’apprentissage. Se donner des backups sur la bdd, travailler au début pour poser l’architecture à plus que deux.</w:delText>
        </w:r>
      </w:del>
    </w:p>
    <w:p w14:paraId="4EB921EE" w14:textId="77777777" w:rsidR="008A469E" w:rsidRPr="00D00419" w:rsidRDefault="008A469E">
      <w:pPr>
        <w:pStyle w:val="Normalcorps"/>
        <w:rPr>
          <w:del w:id="385" w:author="Jordan" w:date="2015-11-11T15:42:00Z"/>
          <w:color w:val="3B3838" w:themeColor="background2" w:themeShade="40"/>
        </w:rPr>
        <w:pPrChange w:id="386" w:author="Jordan" w:date="2015-11-11T15:42:00Z">
          <w:pPr>
            <w:jc w:val="both"/>
          </w:pPr>
        </w:pPrChange>
      </w:pPr>
    </w:p>
    <w:p w14:paraId="2F5787F8" w14:textId="77777777" w:rsidR="008A469E" w:rsidRPr="00D00419" w:rsidRDefault="00931428">
      <w:pPr>
        <w:pStyle w:val="Normalcorps"/>
        <w:rPr>
          <w:del w:id="387" w:author="Jordan" w:date="2015-11-11T15:42:00Z"/>
          <w:color w:val="3B3838" w:themeColor="background2" w:themeShade="40"/>
        </w:rPr>
        <w:pPrChange w:id="388" w:author="Jordan" w:date="2015-11-11T15:42:00Z">
          <w:pPr>
            <w:jc w:val="both"/>
          </w:pPr>
        </w:pPrChange>
      </w:pPr>
      <w:del w:id="389" w:author="Jordan" w:date="2015-11-11T15:42:00Z">
        <w:r w:rsidRPr="00D00419" w:rsidDel="006D707E">
          <w:rPr>
            <w:color w:val="3B3838" w:themeColor="background2" w:themeShade="40"/>
          </w:rPr>
          <w:delText xml:space="preserve">DATA : </w:delText>
        </w:r>
      </w:del>
    </w:p>
    <w:p w14:paraId="4C080D22" w14:textId="77777777" w:rsidR="008A469E" w:rsidRPr="00D00419" w:rsidRDefault="00931428">
      <w:pPr>
        <w:pStyle w:val="Normalcorps"/>
        <w:rPr>
          <w:del w:id="390" w:author="Jordan" w:date="2015-11-11T15:34:00Z"/>
          <w:color w:val="3B3838" w:themeColor="background2" w:themeShade="40"/>
        </w:rPr>
        <w:pPrChange w:id="391" w:author="Jordan" w:date="2015-11-11T15:42:00Z">
          <w:pPr>
            <w:numPr>
              <w:numId w:val="9"/>
            </w:numPr>
            <w:spacing w:line="331" w:lineRule="auto"/>
            <w:ind w:left="720" w:hanging="360"/>
            <w:contextualSpacing/>
            <w:jc w:val="both"/>
          </w:pPr>
        </w:pPrChange>
      </w:pPr>
      <w:del w:id="392" w:author="Jordan" w:date="2015-11-11T15:34:00Z">
        <w:r w:rsidRPr="00D00419" w:rsidDel="00466B6B">
          <w:rPr>
            <w:color w:val="3B3838" w:themeColor="background2" w:themeShade="40"/>
          </w:rPr>
          <w:delText>Définir l'ORM: beaucoup de tâches (affichage, ajout, recherche de ressources...) ne peuvent démarrer qu'une fois cette tâche terminée. De plus, si la persistance est mal faite, l'ensemble du projet peut en subir.</w:delText>
        </w:r>
      </w:del>
    </w:p>
    <w:p w14:paraId="6BECBB99" w14:textId="77777777" w:rsidR="008A469E" w:rsidRPr="00D00419" w:rsidRDefault="00931428">
      <w:pPr>
        <w:pStyle w:val="Normalcorps"/>
        <w:rPr>
          <w:del w:id="393" w:author="Jordan" w:date="2015-11-11T15:34:00Z"/>
          <w:color w:val="3B3838" w:themeColor="background2" w:themeShade="40"/>
        </w:rPr>
        <w:pPrChange w:id="394" w:author="Jordan" w:date="2015-11-11T15:42:00Z">
          <w:pPr>
            <w:numPr>
              <w:numId w:val="9"/>
            </w:numPr>
            <w:ind w:left="720" w:hanging="360"/>
            <w:contextualSpacing/>
            <w:jc w:val="both"/>
          </w:pPr>
        </w:pPrChange>
      </w:pPr>
      <w:del w:id="395" w:author="Jordan" w:date="2015-11-11T15:42:00Z">
        <w:r w:rsidRPr="00D00419" w:rsidDel="006D707E">
          <w:rPr>
            <w:color w:val="3B3838" w:themeColor="background2" w:themeShade="40"/>
          </w:rPr>
          <w:delText>Connexion / Déconnexion utilisateur (Facebook, Twitter, etc.): la tâche semble moyennement facile du fait de la disponibilité de codes ressources existants, mais l'adaptation peut nous faire prendre plus de temps dû à un manque de connaissances.</w:delText>
        </w:r>
      </w:del>
    </w:p>
    <w:p w14:paraId="73E5CC26" w14:textId="77777777" w:rsidR="008A469E" w:rsidRPr="00D00419" w:rsidRDefault="00931428">
      <w:pPr>
        <w:pStyle w:val="Normalcorps"/>
        <w:rPr>
          <w:del w:id="396" w:author="Jordan" w:date="2015-11-11T15:32:00Z"/>
          <w:color w:val="3B3838" w:themeColor="background2" w:themeShade="40"/>
        </w:rPr>
        <w:pPrChange w:id="397" w:author="Jordan" w:date="2015-11-11T15:42:00Z">
          <w:pPr>
            <w:numPr>
              <w:numId w:val="9"/>
            </w:numPr>
            <w:ind w:left="720" w:hanging="360"/>
            <w:contextualSpacing/>
            <w:jc w:val="both"/>
          </w:pPr>
        </w:pPrChange>
      </w:pPr>
      <w:del w:id="398" w:author="Jordan" w:date="2015-11-11T15:32:00Z">
        <w:r w:rsidRPr="00D00419" w:rsidDel="00466B6B">
          <w:rPr>
            <w:color w:val="3B3838" w:themeColor="background2" w:themeShade="40"/>
          </w:rPr>
          <w:delText>Mauvaise compréhension des attentes des clients</w:delText>
        </w:r>
      </w:del>
      <w:del w:id="399" w:author="Jordan" w:date="2015-11-11T15:09:00Z">
        <w:r w:rsidRPr="00D00419" w:rsidDel="00F96F89">
          <w:rPr>
            <w:color w:val="3B3838" w:themeColor="background2" w:themeShade="40"/>
          </w:rPr>
          <w:delText xml:space="preserve">  </w:delText>
        </w:r>
      </w:del>
      <w:del w:id="400" w:author="Jordan" w:date="2015-11-11T15:32:00Z">
        <w:r w:rsidRPr="00D00419" w:rsidDel="00466B6B">
          <w:rPr>
            <w:color w:val="3B3838" w:themeColor="background2" w:themeShade="40"/>
          </w:rPr>
          <w:delText>: on peut partir dans une mauvaise direction</w:delText>
        </w:r>
      </w:del>
    </w:p>
    <w:p w14:paraId="51D5B97A" w14:textId="77777777" w:rsidR="008A469E" w:rsidRPr="00D00419" w:rsidRDefault="00931428">
      <w:pPr>
        <w:pStyle w:val="Normalcorps"/>
        <w:rPr>
          <w:del w:id="401" w:author="Jordan" w:date="2015-11-11T15:34:00Z"/>
          <w:color w:val="3B3838" w:themeColor="background2" w:themeShade="40"/>
        </w:rPr>
        <w:pPrChange w:id="402" w:author="Jordan" w:date="2015-11-11T15:42:00Z">
          <w:pPr>
            <w:numPr>
              <w:numId w:val="9"/>
            </w:numPr>
            <w:ind w:left="720" w:hanging="360"/>
            <w:contextualSpacing/>
            <w:jc w:val="both"/>
          </w:pPr>
        </w:pPrChange>
      </w:pPr>
      <w:del w:id="403" w:author="Jordan" w:date="2015-11-11T15:34:00Z">
        <w:r w:rsidRPr="00D00419" w:rsidDel="00466B6B">
          <w:rPr>
            <w:color w:val="3B3838" w:themeColor="background2" w:themeShade="40"/>
          </w:rPr>
          <w:delText xml:space="preserve">Problèmes </w:delText>
        </w:r>
        <w:r w:rsidR="00BB2038" w:rsidRPr="00D00419" w:rsidDel="00466B6B">
          <w:rPr>
            <w:color w:val="3B3838" w:themeColor="background2" w:themeShade="40"/>
          </w:rPr>
          <w:delText>relationnels</w:delText>
        </w:r>
      </w:del>
      <w:del w:id="404" w:author="Jordan" w:date="2015-11-11T15:09:00Z">
        <w:r w:rsidRPr="00D00419" w:rsidDel="00F96F89">
          <w:rPr>
            <w:color w:val="3B3838" w:themeColor="background2" w:themeShade="40"/>
          </w:rPr>
          <w:delText xml:space="preserve">  </w:delText>
        </w:r>
      </w:del>
      <w:del w:id="405" w:author="Jordan" w:date="2015-11-11T15:34:00Z">
        <w:r w:rsidRPr="00D00419" w:rsidDel="00466B6B">
          <w:rPr>
            <w:color w:val="3B3838" w:themeColor="background2" w:themeShade="40"/>
          </w:rPr>
          <w:delText>: peut déboucher sur un/des meurtre(s)</w:delText>
        </w:r>
      </w:del>
    </w:p>
    <w:p w14:paraId="0F3957E9" w14:textId="77777777" w:rsidR="008A469E" w:rsidRPr="00D00419" w:rsidRDefault="008A469E">
      <w:pPr>
        <w:pStyle w:val="Normalcorps"/>
        <w:rPr>
          <w:del w:id="406" w:author="Jordan" w:date="2015-11-11T15:35:00Z"/>
          <w:color w:val="3B3838" w:themeColor="background2" w:themeShade="40"/>
        </w:rPr>
        <w:pPrChange w:id="407" w:author="Jordan" w:date="2015-11-11T15:42:00Z">
          <w:pPr>
            <w:jc w:val="both"/>
          </w:pPr>
        </w:pPrChange>
      </w:pPr>
    </w:p>
    <w:p w14:paraId="25EE5046" w14:textId="77777777" w:rsidR="008A469E" w:rsidRPr="00D00419" w:rsidRDefault="00931428">
      <w:pPr>
        <w:pStyle w:val="Normalcorps"/>
        <w:rPr>
          <w:del w:id="408" w:author="Jordan" w:date="2015-11-11T15:35:00Z"/>
          <w:color w:val="3B3838" w:themeColor="background2" w:themeShade="40"/>
        </w:rPr>
        <w:pPrChange w:id="409" w:author="Jordan" w:date="2015-11-11T15:42:00Z">
          <w:pPr>
            <w:jc w:val="both"/>
          </w:pPr>
        </w:pPrChange>
      </w:pPr>
      <w:del w:id="410" w:author="Jordan" w:date="2015-11-11T15:35:00Z">
        <w:r w:rsidRPr="00D00419" w:rsidDel="00466B6B">
          <w:rPr>
            <w:color w:val="3B3838" w:themeColor="background2" w:themeShade="40"/>
          </w:rPr>
          <w:delText>La difficulté avec la mise en œuvre d'un triplestore sur une base SQL est que bien que «triplets» peuvent être «stockés», l'interrogation via</w:delText>
        </w:r>
        <w:r w:rsidR="00354845" w:rsidRPr="00D00419" w:rsidDel="00466B6B">
          <w:rPr>
            <w:color w:val="3B3838" w:themeColor="background2" w:themeShade="40"/>
          </w:rPr>
          <w:fldChar w:fldCharType="begin"/>
        </w:r>
        <w:r w:rsidR="006D707E" w:rsidRPr="00D00419" w:rsidDel="00466B6B">
          <w:rPr>
            <w:color w:val="3B3838" w:themeColor="background2" w:themeShade="40"/>
          </w:rPr>
          <w:delInstrText xml:space="preserve"> </w:delInstrText>
        </w:r>
      </w:del>
      <w:r w:rsidR="00254024">
        <w:rPr>
          <w:color w:val="3B3838" w:themeColor="background2" w:themeShade="40"/>
        </w:rPr>
        <w:instrText>HYPERLINK</w:instrText>
      </w:r>
      <w:del w:id="411" w:author="Jordan" w:date="2015-11-11T15:35:00Z">
        <w:r w:rsidR="006D707E" w:rsidRPr="00D00419" w:rsidDel="00466B6B">
          <w:rPr>
            <w:color w:val="3B3838" w:themeColor="background2" w:themeShade="40"/>
          </w:rPr>
          <w:delInstrText xml:space="preserve"> "https://fr.wikipedia.org/wiki/SPARQL" \h </w:delInstrText>
        </w:r>
        <w:r w:rsidR="00354845" w:rsidRPr="00D00419" w:rsidDel="00466B6B">
          <w:rPr>
            <w:color w:val="3B3838" w:themeColor="background2" w:themeShade="40"/>
          </w:rPr>
          <w:fldChar w:fldCharType="separate"/>
        </w:r>
        <w:r w:rsidRPr="00D00419" w:rsidDel="00466B6B">
          <w:rPr>
            <w:color w:val="3B3838" w:themeColor="background2" w:themeShade="40"/>
          </w:rPr>
          <w:delText xml:space="preserve"> </w:delText>
        </w:r>
        <w:r w:rsidR="00354845" w:rsidRPr="00D00419" w:rsidDel="00466B6B">
          <w:rPr>
            <w:color w:val="3B3838" w:themeColor="background2" w:themeShade="40"/>
          </w:rPr>
          <w:fldChar w:fldCharType="end"/>
        </w:r>
        <w:r w:rsidRPr="00D00419" w:rsidDel="00466B6B">
          <w:rPr>
            <w:color w:val="3B3838" w:themeColor="background2" w:themeShade="40"/>
          </w:rPr>
          <w:delText>Sparql d'un graphe basé sur RDF après conversion en SQL est complexe</w:delText>
        </w:r>
      </w:del>
    </w:p>
    <w:p w14:paraId="428A63F9" w14:textId="77777777" w:rsidR="008A469E" w:rsidRPr="00D00419" w:rsidRDefault="008A469E">
      <w:pPr>
        <w:pStyle w:val="Normalcorps"/>
        <w:rPr>
          <w:del w:id="412" w:author="Jordan" w:date="2015-11-11T15:42:00Z"/>
          <w:color w:val="3B3838" w:themeColor="background2" w:themeShade="40"/>
        </w:rPr>
        <w:pPrChange w:id="413" w:author="Jordan" w:date="2015-11-11T15:42:00Z">
          <w:pPr>
            <w:jc w:val="both"/>
          </w:pPr>
        </w:pPrChange>
      </w:pPr>
    </w:p>
    <w:p w14:paraId="522A196E" w14:textId="77777777" w:rsidR="008A469E" w:rsidRPr="00D00419" w:rsidRDefault="008A469E">
      <w:pPr>
        <w:pStyle w:val="Normalcorps"/>
        <w:rPr>
          <w:color w:val="3B3838" w:themeColor="background2" w:themeShade="40"/>
        </w:rPr>
        <w:pPrChange w:id="414" w:author="Jordan" w:date="2015-11-11T15:42:00Z">
          <w:pPr/>
        </w:pPrChange>
      </w:pPr>
    </w:p>
    <w:sectPr w:rsidR="008A469E" w:rsidRPr="00D00419" w:rsidSect="00354845">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C6AF6" w14:textId="77777777" w:rsidR="00834360" w:rsidRDefault="00834360" w:rsidP="00931428">
      <w:pPr>
        <w:spacing w:line="240" w:lineRule="auto"/>
      </w:pPr>
      <w:r>
        <w:separator/>
      </w:r>
    </w:p>
  </w:endnote>
  <w:endnote w:type="continuationSeparator" w:id="0">
    <w:p w14:paraId="15BEC5A3" w14:textId="77777777" w:rsidR="00834360" w:rsidRDefault="00834360" w:rsidP="00931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4ADB5" w14:textId="77777777" w:rsidR="00846D41" w:rsidRDefault="00846D41" w:rsidP="00BF0EEA">
    <w:pPr>
      <w:jc w:val="right"/>
    </w:pPr>
    <w:r>
      <w:fldChar w:fldCharType="begin"/>
    </w:r>
    <w:r w:rsidR="00254024">
      <w:instrText>PAGE</w:instrText>
    </w:r>
    <w:r>
      <w:fldChar w:fldCharType="separate"/>
    </w:r>
    <w:r w:rsidR="00275AE8">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F9EDB" w14:textId="77777777" w:rsidR="00834360" w:rsidRDefault="00834360" w:rsidP="00931428">
      <w:pPr>
        <w:spacing w:line="240" w:lineRule="auto"/>
      </w:pPr>
      <w:r>
        <w:separator/>
      </w:r>
    </w:p>
  </w:footnote>
  <w:footnote w:type="continuationSeparator" w:id="0">
    <w:p w14:paraId="460E5407" w14:textId="77777777" w:rsidR="00834360" w:rsidRDefault="00834360" w:rsidP="009314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711F"/>
    <w:multiLevelType w:val="multilevel"/>
    <w:tmpl w:val="277407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B71A96"/>
    <w:multiLevelType w:val="multilevel"/>
    <w:tmpl w:val="5F906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1E1235"/>
    <w:multiLevelType w:val="hybridMultilevel"/>
    <w:tmpl w:val="75D025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AF57FD"/>
    <w:multiLevelType w:val="multilevel"/>
    <w:tmpl w:val="B77ECC6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1592797"/>
    <w:multiLevelType w:val="multilevel"/>
    <w:tmpl w:val="27C8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91B0F"/>
    <w:multiLevelType w:val="multilevel"/>
    <w:tmpl w:val="756E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2336F"/>
    <w:multiLevelType w:val="multilevel"/>
    <w:tmpl w:val="CE901C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ECD648C"/>
    <w:multiLevelType w:val="hybridMultilevel"/>
    <w:tmpl w:val="FC6EAA10"/>
    <w:lvl w:ilvl="0" w:tplc="2B4C6F22">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8C5A0B"/>
    <w:multiLevelType w:val="multilevel"/>
    <w:tmpl w:val="1CDE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51E9E"/>
    <w:multiLevelType w:val="multilevel"/>
    <w:tmpl w:val="A20E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04DFE"/>
    <w:multiLevelType w:val="multilevel"/>
    <w:tmpl w:val="7F0E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A1F52"/>
    <w:multiLevelType w:val="hybridMultilevel"/>
    <w:tmpl w:val="A5EA8D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0E17BB"/>
    <w:multiLevelType w:val="multilevel"/>
    <w:tmpl w:val="2CB809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2063D13"/>
    <w:multiLevelType w:val="hybridMultilevel"/>
    <w:tmpl w:val="73CCEC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DE3F10"/>
    <w:multiLevelType w:val="multilevel"/>
    <w:tmpl w:val="EDF2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F4D74"/>
    <w:multiLevelType w:val="multilevel"/>
    <w:tmpl w:val="3F6A45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B237DEC"/>
    <w:multiLevelType w:val="hybridMultilevel"/>
    <w:tmpl w:val="414EB8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B3E7925"/>
    <w:multiLevelType w:val="multilevel"/>
    <w:tmpl w:val="9386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2D4F3A"/>
    <w:multiLevelType w:val="hybridMultilevel"/>
    <w:tmpl w:val="3FC4D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6E043E"/>
    <w:multiLevelType w:val="multilevel"/>
    <w:tmpl w:val="D89A2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1FD4035"/>
    <w:multiLevelType w:val="hybridMultilevel"/>
    <w:tmpl w:val="D7C66B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2AE6168"/>
    <w:multiLevelType w:val="multilevel"/>
    <w:tmpl w:val="5AD0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C5131C"/>
    <w:multiLevelType w:val="multilevel"/>
    <w:tmpl w:val="9AD6B0B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15:restartNumberingAfterBreak="0">
    <w:nsid w:val="44F115D0"/>
    <w:multiLevelType w:val="hybridMultilevel"/>
    <w:tmpl w:val="13B2E2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73F7900"/>
    <w:multiLevelType w:val="multilevel"/>
    <w:tmpl w:val="91F633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50A8714A"/>
    <w:multiLevelType w:val="multilevel"/>
    <w:tmpl w:val="FA6A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C717A"/>
    <w:multiLevelType w:val="hybridMultilevel"/>
    <w:tmpl w:val="6A2ED5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BAF2451"/>
    <w:multiLevelType w:val="multilevel"/>
    <w:tmpl w:val="D4B239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15:restartNumberingAfterBreak="0">
    <w:nsid w:val="5CC4160E"/>
    <w:multiLevelType w:val="multilevel"/>
    <w:tmpl w:val="A822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781814"/>
    <w:multiLevelType w:val="multilevel"/>
    <w:tmpl w:val="DF0669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5E982AD0"/>
    <w:multiLevelType w:val="multilevel"/>
    <w:tmpl w:val="6A70B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0AB44FD"/>
    <w:multiLevelType w:val="multilevel"/>
    <w:tmpl w:val="B1A4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D7C3E"/>
    <w:multiLevelType w:val="hybridMultilevel"/>
    <w:tmpl w:val="328A3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4BD7343"/>
    <w:multiLevelType w:val="multilevel"/>
    <w:tmpl w:val="4790C4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4EA280B"/>
    <w:multiLevelType w:val="multilevel"/>
    <w:tmpl w:val="EC5ABE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8152E31"/>
    <w:multiLevelType w:val="multilevel"/>
    <w:tmpl w:val="76BEB7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68316CAB"/>
    <w:multiLevelType w:val="multilevel"/>
    <w:tmpl w:val="6DDC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250C73"/>
    <w:multiLevelType w:val="multilevel"/>
    <w:tmpl w:val="3112C5D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15:restartNumberingAfterBreak="0">
    <w:nsid w:val="69EB2216"/>
    <w:multiLevelType w:val="hybridMultilevel"/>
    <w:tmpl w:val="B060E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A201DE7"/>
    <w:multiLevelType w:val="multilevel"/>
    <w:tmpl w:val="76702846"/>
    <w:lvl w:ilvl="0">
      <w:start w:val="1"/>
      <w:numFmt w:val="decimal"/>
      <w:lvlText w:val="%1."/>
      <w:lvlJc w:val="right"/>
      <w:pPr>
        <w:ind w:left="720" w:firstLine="360"/>
      </w:pPr>
      <w:rPr>
        <w:color w:val="0B5394"/>
        <w:u w:val="none"/>
      </w:rPr>
    </w:lvl>
    <w:lvl w:ilvl="1">
      <w:start w:val="1"/>
      <w:numFmt w:val="decimal"/>
      <w:lvlText w:val="%1.%2."/>
      <w:lvlJc w:val="right"/>
      <w:pPr>
        <w:ind w:left="1440" w:firstLine="1080"/>
      </w:pPr>
      <w:rPr>
        <w:color w:val="3D85C6"/>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0" w15:restartNumberingAfterBreak="0">
    <w:nsid w:val="6CA8362B"/>
    <w:multiLevelType w:val="multilevel"/>
    <w:tmpl w:val="B140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7C6D6B"/>
    <w:multiLevelType w:val="hybridMultilevel"/>
    <w:tmpl w:val="E82EBE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0605B49"/>
    <w:multiLevelType w:val="hybridMultilevel"/>
    <w:tmpl w:val="6F1AD2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19372F5"/>
    <w:multiLevelType w:val="hybridMultilevel"/>
    <w:tmpl w:val="D5A82A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2697F41"/>
    <w:multiLevelType w:val="multilevel"/>
    <w:tmpl w:val="7C10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0109CF"/>
    <w:multiLevelType w:val="multilevel"/>
    <w:tmpl w:val="071C21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6" w15:restartNumberingAfterBreak="0">
    <w:nsid w:val="7527283D"/>
    <w:multiLevelType w:val="hybridMultilevel"/>
    <w:tmpl w:val="DA767DA2"/>
    <w:lvl w:ilvl="0" w:tplc="65E8FB6A">
      <w:numFmt w:val="bullet"/>
      <w:lvlText w:val="-"/>
      <w:lvlJc w:val="left"/>
      <w:pPr>
        <w:ind w:left="720" w:hanging="360"/>
      </w:pPr>
      <w:rPr>
        <w:rFonts w:ascii="Calibri" w:eastAsia="Calibr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63F15E7"/>
    <w:multiLevelType w:val="hybridMultilevel"/>
    <w:tmpl w:val="D5D4E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9266DE7"/>
    <w:multiLevelType w:val="multilevel"/>
    <w:tmpl w:val="26A295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7AF263F1"/>
    <w:multiLevelType w:val="multilevel"/>
    <w:tmpl w:val="7FBA77C4"/>
    <w:lvl w:ilvl="0">
      <w:start w:val="1"/>
      <w:numFmt w:val="decimal"/>
      <w:pStyle w:val="TitreL1"/>
      <w:lvlText w:val="%1."/>
      <w:lvlJc w:val="left"/>
      <w:pPr>
        <w:ind w:left="360" w:hanging="360"/>
      </w:pPr>
      <w:rPr>
        <w:rFonts w:asciiTheme="minorHAnsi" w:hAnsiTheme="minorHAnsi" w:hint="default"/>
        <w:color w:val="1F4E79" w:themeColor="accent1" w:themeShade="80"/>
      </w:rPr>
    </w:lvl>
    <w:lvl w:ilvl="1">
      <w:start w:val="1"/>
      <w:numFmt w:val="decimal"/>
      <w:pStyle w:val="TitreL2"/>
      <w:lvlText w:val="%1.%2."/>
      <w:lvlJc w:val="left"/>
      <w:pPr>
        <w:ind w:left="792" w:hanging="432"/>
      </w:pPr>
      <w:rPr>
        <w:color w:val="2E74B5" w:themeColor="accent1" w:themeShade="BF"/>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B692E8B"/>
    <w:multiLevelType w:val="multilevel"/>
    <w:tmpl w:val="768EAE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15:restartNumberingAfterBreak="0">
    <w:nsid w:val="7F482F3C"/>
    <w:multiLevelType w:val="multilevel"/>
    <w:tmpl w:val="B040FC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5"/>
  </w:num>
  <w:num w:numId="2">
    <w:abstractNumId w:val="19"/>
  </w:num>
  <w:num w:numId="3">
    <w:abstractNumId w:val="24"/>
  </w:num>
  <w:num w:numId="4">
    <w:abstractNumId w:val="35"/>
  </w:num>
  <w:num w:numId="5">
    <w:abstractNumId w:val="0"/>
  </w:num>
  <w:num w:numId="6">
    <w:abstractNumId w:val="6"/>
  </w:num>
  <w:num w:numId="7">
    <w:abstractNumId w:val="27"/>
  </w:num>
  <w:num w:numId="8">
    <w:abstractNumId w:val="50"/>
  </w:num>
  <w:num w:numId="9">
    <w:abstractNumId w:val="30"/>
  </w:num>
  <w:num w:numId="10">
    <w:abstractNumId w:val="12"/>
  </w:num>
  <w:num w:numId="11">
    <w:abstractNumId w:val="29"/>
  </w:num>
  <w:num w:numId="12">
    <w:abstractNumId w:val="1"/>
  </w:num>
  <w:num w:numId="13">
    <w:abstractNumId w:val="15"/>
  </w:num>
  <w:num w:numId="14">
    <w:abstractNumId w:val="48"/>
  </w:num>
  <w:num w:numId="15">
    <w:abstractNumId w:val="34"/>
  </w:num>
  <w:num w:numId="16">
    <w:abstractNumId w:val="22"/>
  </w:num>
  <w:num w:numId="17">
    <w:abstractNumId w:val="39"/>
  </w:num>
  <w:num w:numId="18">
    <w:abstractNumId w:val="51"/>
  </w:num>
  <w:num w:numId="19">
    <w:abstractNumId w:val="33"/>
  </w:num>
  <w:num w:numId="20">
    <w:abstractNumId w:val="49"/>
  </w:num>
  <w:num w:numId="21">
    <w:abstractNumId w:val="25"/>
  </w:num>
  <w:num w:numId="22">
    <w:abstractNumId w:val="46"/>
  </w:num>
  <w:num w:numId="23">
    <w:abstractNumId w:val="5"/>
  </w:num>
  <w:num w:numId="24">
    <w:abstractNumId w:val="28"/>
  </w:num>
  <w:num w:numId="25">
    <w:abstractNumId w:val="4"/>
  </w:num>
  <w:num w:numId="26">
    <w:abstractNumId w:val="8"/>
  </w:num>
  <w:num w:numId="27">
    <w:abstractNumId w:val="9"/>
  </w:num>
  <w:num w:numId="28">
    <w:abstractNumId w:val="41"/>
  </w:num>
  <w:num w:numId="29">
    <w:abstractNumId w:val="10"/>
  </w:num>
  <w:num w:numId="30">
    <w:abstractNumId w:val="36"/>
  </w:num>
  <w:num w:numId="31">
    <w:abstractNumId w:val="18"/>
  </w:num>
  <w:num w:numId="32">
    <w:abstractNumId w:val="3"/>
  </w:num>
  <w:num w:numId="33">
    <w:abstractNumId w:val="42"/>
  </w:num>
  <w:num w:numId="34">
    <w:abstractNumId w:val="37"/>
  </w:num>
  <w:num w:numId="35">
    <w:abstractNumId w:val="40"/>
  </w:num>
  <w:num w:numId="36">
    <w:abstractNumId w:val="14"/>
  </w:num>
  <w:num w:numId="37">
    <w:abstractNumId w:val="38"/>
  </w:num>
  <w:num w:numId="38">
    <w:abstractNumId w:val="20"/>
  </w:num>
  <w:num w:numId="39">
    <w:abstractNumId w:val="21"/>
  </w:num>
  <w:num w:numId="40">
    <w:abstractNumId w:val="31"/>
  </w:num>
  <w:num w:numId="41">
    <w:abstractNumId w:val="16"/>
  </w:num>
  <w:num w:numId="42">
    <w:abstractNumId w:val="26"/>
  </w:num>
  <w:num w:numId="43">
    <w:abstractNumId w:val="44"/>
  </w:num>
  <w:num w:numId="44">
    <w:abstractNumId w:val="11"/>
  </w:num>
  <w:num w:numId="45">
    <w:abstractNumId w:val="17"/>
  </w:num>
  <w:num w:numId="46">
    <w:abstractNumId w:val="32"/>
  </w:num>
  <w:num w:numId="47">
    <w:abstractNumId w:val="7"/>
  </w:num>
  <w:num w:numId="48">
    <w:abstractNumId w:val="13"/>
  </w:num>
  <w:num w:numId="49">
    <w:abstractNumId w:val="2"/>
  </w:num>
  <w:num w:numId="50">
    <w:abstractNumId w:val="47"/>
  </w:num>
  <w:num w:numId="51">
    <w:abstractNumId w:val="23"/>
  </w:num>
  <w:num w:numId="52">
    <w:abstractNumId w:val="4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dan Martin">
    <w15:presenceInfo w15:providerId="None" w15:userId="Jordan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28"/>
    <w:rsid w:val="000040FB"/>
    <w:rsid w:val="00015FED"/>
    <w:rsid w:val="00032528"/>
    <w:rsid w:val="00035953"/>
    <w:rsid w:val="0006612D"/>
    <w:rsid w:val="00084142"/>
    <w:rsid w:val="00084242"/>
    <w:rsid w:val="000936F1"/>
    <w:rsid w:val="000C7228"/>
    <w:rsid w:val="000E583C"/>
    <w:rsid w:val="001036EF"/>
    <w:rsid w:val="00127172"/>
    <w:rsid w:val="00134E44"/>
    <w:rsid w:val="00137003"/>
    <w:rsid w:val="00141663"/>
    <w:rsid w:val="00153D83"/>
    <w:rsid w:val="00163202"/>
    <w:rsid w:val="00181837"/>
    <w:rsid w:val="00190501"/>
    <w:rsid w:val="001B31ED"/>
    <w:rsid w:val="001C0363"/>
    <w:rsid w:val="001C48D2"/>
    <w:rsid w:val="001C5CFF"/>
    <w:rsid w:val="001D005B"/>
    <w:rsid w:val="001D70A4"/>
    <w:rsid w:val="001E0F92"/>
    <w:rsid w:val="001E31F0"/>
    <w:rsid w:val="001E4FE8"/>
    <w:rsid w:val="001F3D72"/>
    <w:rsid w:val="001F46C7"/>
    <w:rsid w:val="00203389"/>
    <w:rsid w:val="00205621"/>
    <w:rsid w:val="0021118F"/>
    <w:rsid w:val="00212C4F"/>
    <w:rsid w:val="00243151"/>
    <w:rsid w:val="00254024"/>
    <w:rsid w:val="00275AE8"/>
    <w:rsid w:val="00276030"/>
    <w:rsid w:val="00283BB7"/>
    <w:rsid w:val="00284EC4"/>
    <w:rsid w:val="002B13BC"/>
    <w:rsid w:val="002C0C7B"/>
    <w:rsid w:val="002C76D9"/>
    <w:rsid w:val="002D1C73"/>
    <w:rsid w:val="002D755F"/>
    <w:rsid w:val="002E2D29"/>
    <w:rsid w:val="002F3467"/>
    <w:rsid w:val="002F7A00"/>
    <w:rsid w:val="00301AC2"/>
    <w:rsid w:val="00311CD3"/>
    <w:rsid w:val="00333EDC"/>
    <w:rsid w:val="003528EF"/>
    <w:rsid w:val="00352F2F"/>
    <w:rsid w:val="00353146"/>
    <w:rsid w:val="00354845"/>
    <w:rsid w:val="003A0254"/>
    <w:rsid w:val="003C07A9"/>
    <w:rsid w:val="003D02B0"/>
    <w:rsid w:val="003D4906"/>
    <w:rsid w:val="003E4805"/>
    <w:rsid w:val="003F0325"/>
    <w:rsid w:val="003F0CAB"/>
    <w:rsid w:val="003F2768"/>
    <w:rsid w:val="004268C1"/>
    <w:rsid w:val="004366F7"/>
    <w:rsid w:val="00436A6D"/>
    <w:rsid w:val="00466B6B"/>
    <w:rsid w:val="00481057"/>
    <w:rsid w:val="0048603F"/>
    <w:rsid w:val="0048615D"/>
    <w:rsid w:val="00493997"/>
    <w:rsid w:val="0049479D"/>
    <w:rsid w:val="004A6799"/>
    <w:rsid w:val="004C15FE"/>
    <w:rsid w:val="004C2E6C"/>
    <w:rsid w:val="004D4D0B"/>
    <w:rsid w:val="004F4AD6"/>
    <w:rsid w:val="00512A8F"/>
    <w:rsid w:val="00514CEA"/>
    <w:rsid w:val="0052717F"/>
    <w:rsid w:val="00532330"/>
    <w:rsid w:val="005353B6"/>
    <w:rsid w:val="00540A25"/>
    <w:rsid w:val="0056508B"/>
    <w:rsid w:val="005675BA"/>
    <w:rsid w:val="00573271"/>
    <w:rsid w:val="00591D07"/>
    <w:rsid w:val="00592DF9"/>
    <w:rsid w:val="005A42C2"/>
    <w:rsid w:val="005B45FB"/>
    <w:rsid w:val="005C599B"/>
    <w:rsid w:val="005D24FE"/>
    <w:rsid w:val="005D2DC9"/>
    <w:rsid w:val="005F6755"/>
    <w:rsid w:val="00601546"/>
    <w:rsid w:val="00621266"/>
    <w:rsid w:val="0064315E"/>
    <w:rsid w:val="0065274E"/>
    <w:rsid w:val="00656435"/>
    <w:rsid w:val="0066260C"/>
    <w:rsid w:val="006631D0"/>
    <w:rsid w:val="006650E1"/>
    <w:rsid w:val="00672738"/>
    <w:rsid w:val="006A07B3"/>
    <w:rsid w:val="006B2C40"/>
    <w:rsid w:val="006C2A48"/>
    <w:rsid w:val="006D0B64"/>
    <w:rsid w:val="006D707E"/>
    <w:rsid w:val="006F39D0"/>
    <w:rsid w:val="006F433D"/>
    <w:rsid w:val="00700898"/>
    <w:rsid w:val="007259BA"/>
    <w:rsid w:val="00733A1D"/>
    <w:rsid w:val="00741FDB"/>
    <w:rsid w:val="0074222F"/>
    <w:rsid w:val="00742685"/>
    <w:rsid w:val="00742EF5"/>
    <w:rsid w:val="00747A4D"/>
    <w:rsid w:val="00750E82"/>
    <w:rsid w:val="00754D18"/>
    <w:rsid w:val="007563D9"/>
    <w:rsid w:val="00772959"/>
    <w:rsid w:val="007738F9"/>
    <w:rsid w:val="00794A72"/>
    <w:rsid w:val="007B468B"/>
    <w:rsid w:val="007E5193"/>
    <w:rsid w:val="008001B0"/>
    <w:rsid w:val="00805C43"/>
    <w:rsid w:val="008130AE"/>
    <w:rsid w:val="008310CB"/>
    <w:rsid w:val="00834360"/>
    <w:rsid w:val="00835D74"/>
    <w:rsid w:val="00846A6E"/>
    <w:rsid w:val="00846D41"/>
    <w:rsid w:val="00871D88"/>
    <w:rsid w:val="008930B9"/>
    <w:rsid w:val="008A4349"/>
    <w:rsid w:val="008A469E"/>
    <w:rsid w:val="008F2CAD"/>
    <w:rsid w:val="009051D5"/>
    <w:rsid w:val="0092330A"/>
    <w:rsid w:val="0092385B"/>
    <w:rsid w:val="00926A55"/>
    <w:rsid w:val="00926C80"/>
    <w:rsid w:val="00931428"/>
    <w:rsid w:val="009359D6"/>
    <w:rsid w:val="00954660"/>
    <w:rsid w:val="0096522C"/>
    <w:rsid w:val="00973555"/>
    <w:rsid w:val="00985289"/>
    <w:rsid w:val="009959C6"/>
    <w:rsid w:val="009A648C"/>
    <w:rsid w:val="009B05E9"/>
    <w:rsid w:val="009B5979"/>
    <w:rsid w:val="009C2A03"/>
    <w:rsid w:val="009D037C"/>
    <w:rsid w:val="009F323F"/>
    <w:rsid w:val="00A1174D"/>
    <w:rsid w:val="00A4497E"/>
    <w:rsid w:val="00A6117F"/>
    <w:rsid w:val="00A7474F"/>
    <w:rsid w:val="00A9043F"/>
    <w:rsid w:val="00A93256"/>
    <w:rsid w:val="00A94911"/>
    <w:rsid w:val="00A96D3A"/>
    <w:rsid w:val="00AA7E20"/>
    <w:rsid w:val="00AC5B9F"/>
    <w:rsid w:val="00AE095D"/>
    <w:rsid w:val="00AE1C02"/>
    <w:rsid w:val="00AE5BE4"/>
    <w:rsid w:val="00B45AC8"/>
    <w:rsid w:val="00B46395"/>
    <w:rsid w:val="00B51388"/>
    <w:rsid w:val="00B56A49"/>
    <w:rsid w:val="00B62E1D"/>
    <w:rsid w:val="00B75486"/>
    <w:rsid w:val="00B833C8"/>
    <w:rsid w:val="00B9268F"/>
    <w:rsid w:val="00B9486A"/>
    <w:rsid w:val="00BA741B"/>
    <w:rsid w:val="00BB2038"/>
    <w:rsid w:val="00BC14C3"/>
    <w:rsid w:val="00BD15CD"/>
    <w:rsid w:val="00BF0EEA"/>
    <w:rsid w:val="00BF7924"/>
    <w:rsid w:val="00C319D1"/>
    <w:rsid w:val="00C347D0"/>
    <w:rsid w:val="00C4750C"/>
    <w:rsid w:val="00C5084D"/>
    <w:rsid w:val="00C624A4"/>
    <w:rsid w:val="00C76B6B"/>
    <w:rsid w:val="00C77ABE"/>
    <w:rsid w:val="00C9129A"/>
    <w:rsid w:val="00C94B05"/>
    <w:rsid w:val="00C97197"/>
    <w:rsid w:val="00CB1A04"/>
    <w:rsid w:val="00CE1697"/>
    <w:rsid w:val="00CE36C8"/>
    <w:rsid w:val="00CE46DE"/>
    <w:rsid w:val="00CE49E9"/>
    <w:rsid w:val="00CF7001"/>
    <w:rsid w:val="00D00419"/>
    <w:rsid w:val="00D00545"/>
    <w:rsid w:val="00D00C9B"/>
    <w:rsid w:val="00D427BA"/>
    <w:rsid w:val="00D438F0"/>
    <w:rsid w:val="00D4579F"/>
    <w:rsid w:val="00D60099"/>
    <w:rsid w:val="00D61B9D"/>
    <w:rsid w:val="00D84203"/>
    <w:rsid w:val="00D842DE"/>
    <w:rsid w:val="00D95634"/>
    <w:rsid w:val="00DB3A1A"/>
    <w:rsid w:val="00DB425B"/>
    <w:rsid w:val="00DB625A"/>
    <w:rsid w:val="00DC0CB2"/>
    <w:rsid w:val="00DC5921"/>
    <w:rsid w:val="00DD2970"/>
    <w:rsid w:val="00DD7B5D"/>
    <w:rsid w:val="00DF1DAA"/>
    <w:rsid w:val="00E1249F"/>
    <w:rsid w:val="00E1360F"/>
    <w:rsid w:val="00E51326"/>
    <w:rsid w:val="00E64A53"/>
    <w:rsid w:val="00EC093D"/>
    <w:rsid w:val="00EC7A28"/>
    <w:rsid w:val="00EE2434"/>
    <w:rsid w:val="00EE7BA7"/>
    <w:rsid w:val="00EF1EAE"/>
    <w:rsid w:val="00EF6A10"/>
    <w:rsid w:val="00F04EF0"/>
    <w:rsid w:val="00F06E69"/>
    <w:rsid w:val="00F16B17"/>
    <w:rsid w:val="00F22548"/>
    <w:rsid w:val="00F44D21"/>
    <w:rsid w:val="00F56C44"/>
    <w:rsid w:val="00F7085B"/>
    <w:rsid w:val="00F80FE8"/>
    <w:rsid w:val="00F83517"/>
    <w:rsid w:val="00F847CE"/>
    <w:rsid w:val="00F93F05"/>
    <w:rsid w:val="00F96F89"/>
    <w:rsid w:val="00FB0240"/>
    <w:rsid w:val="00FB0869"/>
    <w:rsid w:val="00FC4163"/>
    <w:rsid w:val="00FC51B2"/>
    <w:rsid w:val="00FC5A1F"/>
    <w:rsid w:val="00FD40CB"/>
    <w:rsid w:val="00FE0245"/>
    <w:rsid w:val="00FE3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E48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1428"/>
    <w:pPr>
      <w:spacing w:after="0" w:line="276" w:lineRule="auto"/>
    </w:pPr>
    <w:rPr>
      <w:rFonts w:ascii="Calibri" w:eastAsia="Calibri" w:hAnsi="Calibri" w:cs="Calibri"/>
      <w:color w:val="434343"/>
      <w:sz w:val="24"/>
      <w:szCs w:val="24"/>
      <w:lang w:eastAsia="fr-FR"/>
    </w:rPr>
  </w:style>
  <w:style w:type="paragraph" w:styleId="Titre1">
    <w:name w:val="heading 1"/>
    <w:basedOn w:val="Normal"/>
    <w:next w:val="Normal"/>
    <w:link w:val="Titre1Car"/>
    <w:rsid w:val="00931428"/>
    <w:pPr>
      <w:keepNext/>
      <w:keepLines/>
      <w:spacing w:before="400" w:after="120"/>
      <w:ind w:left="720" w:hanging="360"/>
      <w:contextualSpacing/>
      <w:outlineLvl w:val="0"/>
    </w:pPr>
    <w:rPr>
      <w:color w:val="3D85C6"/>
      <w:sz w:val="40"/>
      <w:szCs w:val="40"/>
    </w:rPr>
  </w:style>
  <w:style w:type="paragraph" w:styleId="Titre2">
    <w:name w:val="heading 2"/>
    <w:basedOn w:val="Normal"/>
    <w:next w:val="Normal"/>
    <w:link w:val="Titre2Car"/>
    <w:rsid w:val="00931428"/>
    <w:pPr>
      <w:keepNext/>
      <w:keepLines/>
      <w:spacing w:before="360" w:after="120"/>
      <w:ind w:left="1440" w:hanging="360"/>
      <w:contextualSpacing/>
      <w:outlineLvl w:val="1"/>
    </w:pPr>
    <w:rPr>
      <w:color w:val="6FA8DC"/>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31428"/>
    <w:rPr>
      <w:rFonts w:ascii="Calibri" w:eastAsia="Calibri" w:hAnsi="Calibri" w:cs="Calibri"/>
      <w:color w:val="3D85C6"/>
      <w:sz w:val="40"/>
      <w:szCs w:val="40"/>
      <w:lang w:eastAsia="fr-FR"/>
    </w:rPr>
  </w:style>
  <w:style w:type="character" w:customStyle="1" w:styleId="Titre2Car">
    <w:name w:val="Titre 2 Car"/>
    <w:basedOn w:val="Policepardfaut"/>
    <w:link w:val="Titre2"/>
    <w:rsid w:val="00931428"/>
    <w:rPr>
      <w:rFonts w:ascii="Calibri" w:eastAsia="Calibri" w:hAnsi="Calibri" w:cs="Calibri"/>
      <w:color w:val="6FA8DC"/>
      <w:sz w:val="32"/>
      <w:szCs w:val="32"/>
      <w:lang w:eastAsia="fr-FR"/>
    </w:rPr>
  </w:style>
  <w:style w:type="paragraph" w:styleId="Titre">
    <w:name w:val="Title"/>
    <w:basedOn w:val="Normal"/>
    <w:next w:val="Normal"/>
    <w:link w:val="TitreCar"/>
    <w:rsid w:val="00931428"/>
    <w:pPr>
      <w:keepNext/>
      <w:keepLines/>
      <w:spacing w:after="60"/>
      <w:contextualSpacing/>
      <w:jc w:val="center"/>
    </w:pPr>
    <w:rPr>
      <w:color w:val="3D85C6"/>
      <w:sz w:val="72"/>
      <w:szCs w:val="72"/>
    </w:rPr>
  </w:style>
  <w:style w:type="character" w:customStyle="1" w:styleId="TitreCar">
    <w:name w:val="Titre Car"/>
    <w:basedOn w:val="Policepardfaut"/>
    <w:link w:val="Titre"/>
    <w:rsid w:val="00931428"/>
    <w:rPr>
      <w:rFonts w:ascii="Calibri" w:eastAsia="Calibri" w:hAnsi="Calibri" w:cs="Calibri"/>
      <w:color w:val="3D85C6"/>
      <w:sz w:val="72"/>
      <w:szCs w:val="72"/>
      <w:lang w:eastAsia="fr-FR"/>
    </w:rPr>
  </w:style>
  <w:style w:type="paragraph" w:styleId="Sous-titre">
    <w:name w:val="Subtitle"/>
    <w:basedOn w:val="Normal"/>
    <w:next w:val="Normal"/>
    <w:link w:val="Sous-titreCar"/>
    <w:rsid w:val="00931428"/>
    <w:pPr>
      <w:keepNext/>
      <w:keepLines/>
      <w:spacing w:after="320"/>
      <w:contextualSpacing/>
      <w:jc w:val="center"/>
    </w:pPr>
    <w:rPr>
      <w:rFonts w:ascii="Arial" w:eastAsia="Arial" w:hAnsi="Arial" w:cs="Arial"/>
      <w:color w:val="6FA8DC"/>
      <w:sz w:val="30"/>
      <w:szCs w:val="30"/>
    </w:rPr>
  </w:style>
  <w:style w:type="character" w:customStyle="1" w:styleId="Sous-titreCar">
    <w:name w:val="Sous-titre Car"/>
    <w:basedOn w:val="Policepardfaut"/>
    <w:link w:val="Sous-titre"/>
    <w:rsid w:val="00931428"/>
    <w:rPr>
      <w:rFonts w:ascii="Arial" w:eastAsia="Arial" w:hAnsi="Arial" w:cs="Arial"/>
      <w:color w:val="6FA8DC"/>
      <w:sz w:val="30"/>
      <w:szCs w:val="30"/>
      <w:lang w:eastAsia="fr-FR"/>
    </w:rPr>
  </w:style>
  <w:style w:type="paragraph" w:styleId="En-tte">
    <w:name w:val="header"/>
    <w:basedOn w:val="Normal"/>
    <w:link w:val="En-tteCar"/>
    <w:uiPriority w:val="99"/>
    <w:unhideWhenUsed/>
    <w:rsid w:val="00931428"/>
    <w:pPr>
      <w:tabs>
        <w:tab w:val="center" w:pos="4536"/>
        <w:tab w:val="right" w:pos="9072"/>
      </w:tabs>
      <w:spacing w:line="240" w:lineRule="auto"/>
    </w:pPr>
  </w:style>
  <w:style w:type="character" w:customStyle="1" w:styleId="En-tteCar">
    <w:name w:val="En-tête Car"/>
    <w:basedOn w:val="Policepardfaut"/>
    <w:link w:val="En-tte"/>
    <w:uiPriority w:val="99"/>
    <w:rsid w:val="00931428"/>
    <w:rPr>
      <w:rFonts w:ascii="Calibri" w:eastAsia="Calibri" w:hAnsi="Calibri" w:cs="Calibri"/>
      <w:color w:val="434343"/>
      <w:sz w:val="24"/>
      <w:szCs w:val="24"/>
      <w:lang w:eastAsia="fr-FR"/>
    </w:rPr>
  </w:style>
  <w:style w:type="paragraph" w:styleId="Pieddepage">
    <w:name w:val="footer"/>
    <w:basedOn w:val="Normal"/>
    <w:link w:val="PieddepageCar"/>
    <w:uiPriority w:val="99"/>
    <w:unhideWhenUsed/>
    <w:rsid w:val="00931428"/>
    <w:pPr>
      <w:tabs>
        <w:tab w:val="center" w:pos="4536"/>
        <w:tab w:val="right" w:pos="9072"/>
      </w:tabs>
      <w:spacing w:line="240" w:lineRule="auto"/>
    </w:pPr>
  </w:style>
  <w:style w:type="character" w:customStyle="1" w:styleId="PieddepageCar">
    <w:name w:val="Pied de page Car"/>
    <w:basedOn w:val="Policepardfaut"/>
    <w:link w:val="Pieddepage"/>
    <w:uiPriority w:val="99"/>
    <w:rsid w:val="00931428"/>
    <w:rPr>
      <w:rFonts w:ascii="Calibri" w:eastAsia="Calibri" w:hAnsi="Calibri" w:cs="Calibri"/>
      <w:color w:val="434343"/>
      <w:sz w:val="24"/>
      <w:szCs w:val="24"/>
      <w:lang w:eastAsia="fr-FR"/>
    </w:rPr>
  </w:style>
  <w:style w:type="paragraph" w:customStyle="1" w:styleId="TitreL1">
    <w:name w:val="Titre L1"/>
    <w:basedOn w:val="Titre1"/>
    <w:next w:val="Normalcorps"/>
    <w:link w:val="TitreL1Car"/>
    <w:qFormat/>
    <w:rsid w:val="003E4805"/>
    <w:pPr>
      <w:numPr>
        <w:numId w:val="20"/>
      </w:numPr>
      <w:spacing w:after="160" w:line="259" w:lineRule="auto"/>
      <w:ind w:left="426" w:hanging="426"/>
    </w:pPr>
    <w:rPr>
      <w:color w:val="2E74B5" w:themeColor="accent1" w:themeShade="BF"/>
    </w:rPr>
  </w:style>
  <w:style w:type="paragraph" w:customStyle="1" w:styleId="Normalcorps">
    <w:name w:val="Normal corps"/>
    <w:basedOn w:val="Normal"/>
    <w:link w:val="NormalcorpsCar"/>
    <w:qFormat/>
    <w:rsid w:val="009D037C"/>
    <w:pPr>
      <w:jc w:val="both"/>
    </w:pPr>
    <w:rPr>
      <w:color w:val="323E4F" w:themeColor="text2" w:themeShade="BF"/>
    </w:rPr>
  </w:style>
  <w:style w:type="character" w:customStyle="1" w:styleId="TitreL1Car">
    <w:name w:val="Titre L1 Car"/>
    <w:basedOn w:val="Titre1Car"/>
    <w:link w:val="TitreL1"/>
    <w:rsid w:val="0048615D"/>
    <w:rPr>
      <w:rFonts w:ascii="Calibri" w:eastAsia="Calibri" w:hAnsi="Calibri" w:cs="Calibri"/>
      <w:color w:val="2E74B5" w:themeColor="accent1" w:themeShade="BF"/>
      <w:sz w:val="40"/>
      <w:szCs w:val="40"/>
      <w:lang w:eastAsia="fr-FR"/>
    </w:rPr>
  </w:style>
  <w:style w:type="paragraph" w:customStyle="1" w:styleId="TitreL2">
    <w:name w:val="Titre L2"/>
    <w:basedOn w:val="Titre2"/>
    <w:next w:val="Normalcorps"/>
    <w:link w:val="TitreL2Car"/>
    <w:qFormat/>
    <w:rsid w:val="00163202"/>
    <w:pPr>
      <w:numPr>
        <w:ilvl w:val="1"/>
        <w:numId w:val="20"/>
      </w:numPr>
      <w:spacing w:after="160" w:line="259" w:lineRule="auto"/>
      <w:ind w:left="993" w:hanging="633"/>
    </w:pPr>
    <w:rPr>
      <w:color w:val="5B9BD5" w:themeColor="accent1"/>
    </w:rPr>
  </w:style>
  <w:style w:type="character" w:customStyle="1" w:styleId="NormalcorpsCar">
    <w:name w:val="Normal corps Car"/>
    <w:basedOn w:val="Policepardfaut"/>
    <w:link w:val="Normalcorps"/>
    <w:rsid w:val="009D037C"/>
    <w:rPr>
      <w:rFonts w:ascii="Calibri" w:eastAsia="Calibri" w:hAnsi="Calibri" w:cs="Calibri"/>
      <w:color w:val="323E4F" w:themeColor="text2" w:themeShade="BF"/>
      <w:sz w:val="24"/>
      <w:szCs w:val="24"/>
      <w:lang w:eastAsia="fr-FR"/>
    </w:rPr>
  </w:style>
  <w:style w:type="paragraph" w:styleId="Paragraphedeliste">
    <w:name w:val="List Paragraph"/>
    <w:basedOn w:val="Normal"/>
    <w:uiPriority w:val="34"/>
    <w:rsid w:val="00F04EF0"/>
    <w:pPr>
      <w:ind w:left="720"/>
      <w:contextualSpacing/>
    </w:pPr>
  </w:style>
  <w:style w:type="character" w:customStyle="1" w:styleId="TitreL2Car">
    <w:name w:val="Titre L2 Car"/>
    <w:basedOn w:val="Titre2Car"/>
    <w:link w:val="TitreL2"/>
    <w:rsid w:val="0048615D"/>
    <w:rPr>
      <w:rFonts w:ascii="Calibri" w:eastAsia="Calibri" w:hAnsi="Calibri" w:cs="Calibri"/>
      <w:color w:val="5B9BD5" w:themeColor="accent1"/>
      <w:sz w:val="32"/>
      <w:szCs w:val="32"/>
      <w:lang w:eastAsia="fr-FR"/>
    </w:rPr>
  </w:style>
  <w:style w:type="paragraph" w:styleId="En-ttedetabledesmatires">
    <w:name w:val="TOC Heading"/>
    <w:basedOn w:val="Titre1"/>
    <w:next w:val="Normal"/>
    <w:uiPriority w:val="39"/>
    <w:unhideWhenUsed/>
    <w:qFormat/>
    <w:rsid w:val="00EC093D"/>
    <w:pPr>
      <w:spacing w:before="240" w:after="0" w:line="259" w:lineRule="auto"/>
      <w:ind w:left="0" w:firstLine="0"/>
      <w:contextualSpacing w:val="0"/>
      <w:outlineLvl w:val="9"/>
    </w:pPr>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C093D"/>
    <w:pPr>
      <w:spacing w:before="120"/>
    </w:pPr>
    <w:rPr>
      <w:rFonts w:asciiTheme="majorHAnsi" w:hAnsiTheme="majorHAnsi"/>
      <w:b/>
      <w:color w:val="548DD4"/>
    </w:rPr>
  </w:style>
  <w:style w:type="paragraph" w:styleId="TM2">
    <w:name w:val="toc 2"/>
    <w:basedOn w:val="Normal"/>
    <w:next w:val="Normal"/>
    <w:autoRedefine/>
    <w:uiPriority w:val="39"/>
    <w:unhideWhenUsed/>
    <w:rsid w:val="00EC093D"/>
    <w:rPr>
      <w:rFonts w:asciiTheme="minorHAnsi" w:hAnsiTheme="minorHAnsi"/>
      <w:sz w:val="22"/>
      <w:szCs w:val="22"/>
    </w:rPr>
  </w:style>
  <w:style w:type="character" w:styleId="Lienhypertexte">
    <w:name w:val="Hyperlink"/>
    <w:basedOn w:val="Policepardfaut"/>
    <w:uiPriority w:val="99"/>
    <w:unhideWhenUsed/>
    <w:rsid w:val="00EC093D"/>
    <w:rPr>
      <w:color w:val="0563C1" w:themeColor="hyperlink"/>
      <w:u w:val="single"/>
    </w:rPr>
  </w:style>
  <w:style w:type="paragraph" w:styleId="NormalWeb">
    <w:name w:val="Normal (Web)"/>
    <w:basedOn w:val="Normal"/>
    <w:uiPriority w:val="99"/>
    <w:semiHidden/>
    <w:unhideWhenUsed/>
    <w:rsid w:val="00032528"/>
    <w:pPr>
      <w:spacing w:before="100" w:beforeAutospacing="1" w:after="100" w:afterAutospacing="1" w:line="240" w:lineRule="auto"/>
    </w:pPr>
    <w:rPr>
      <w:rFonts w:ascii="Times New Roman" w:eastAsiaTheme="minorHAnsi" w:hAnsi="Times New Roman" w:cs="Times New Roman"/>
      <w:color w:val="auto"/>
    </w:rPr>
  </w:style>
  <w:style w:type="paragraph" w:styleId="Textedebulles">
    <w:name w:val="Balloon Text"/>
    <w:basedOn w:val="Normal"/>
    <w:link w:val="TextedebullesCar"/>
    <w:uiPriority w:val="99"/>
    <w:semiHidden/>
    <w:unhideWhenUsed/>
    <w:rsid w:val="00EC7A28"/>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EC7A28"/>
    <w:rPr>
      <w:rFonts w:ascii="Times New Roman" w:eastAsia="Calibri" w:hAnsi="Times New Roman" w:cs="Times New Roman"/>
      <w:color w:val="434343"/>
      <w:sz w:val="18"/>
      <w:szCs w:val="18"/>
      <w:lang w:eastAsia="fr-FR"/>
    </w:rPr>
  </w:style>
  <w:style w:type="character" w:customStyle="1" w:styleId="textexposedshow">
    <w:name w:val="text_exposed_show"/>
    <w:basedOn w:val="Policepardfaut"/>
    <w:rsid w:val="00742EF5"/>
  </w:style>
  <w:style w:type="character" w:customStyle="1" w:styleId="uficommentbody">
    <w:name w:val="uficommentbody"/>
    <w:basedOn w:val="Policepardfaut"/>
    <w:rsid w:val="00742EF5"/>
  </w:style>
  <w:style w:type="paragraph" w:styleId="Explorateurdedocuments">
    <w:name w:val="Document Map"/>
    <w:basedOn w:val="Normal"/>
    <w:link w:val="ExplorateurdedocumentsCar"/>
    <w:uiPriority w:val="99"/>
    <w:semiHidden/>
    <w:unhideWhenUsed/>
    <w:rsid w:val="00846D41"/>
    <w:pPr>
      <w:spacing w:line="240" w:lineRule="auto"/>
    </w:pPr>
    <w:rPr>
      <w:rFonts w:ascii="Times New Roman" w:hAnsi="Times New Roman" w:cs="Times New Roman"/>
    </w:rPr>
  </w:style>
  <w:style w:type="character" w:customStyle="1" w:styleId="ExplorateurdedocumentsCar">
    <w:name w:val="Explorateur de documents Car"/>
    <w:basedOn w:val="Policepardfaut"/>
    <w:link w:val="Explorateurdedocuments"/>
    <w:uiPriority w:val="99"/>
    <w:semiHidden/>
    <w:rsid w:val="00846D41"/>
    <w:rPr>
      <w:rFonts w:ascii="Times New Roman" w:eastAsia="Calibri" w:hAnsi="Times New Roman" w:cs="Times New Roman"/>
      <w:color w:val="434343"/>
      <w:sz w:val="24"/>
      <w:szCs w:val="24"/>
      <w:lang w:eastAsia="fr-FR"/>
    </w:rPr>
  </w:style>
  <w:style w:type="paragraph" w:styleId="TM3">
    <w:name w:val="toc 3"/>
    <w:basedOn w:val="Normal"/>
    <w:next w:val="Normal"/>
    <w:autoRedefine/>
    <w:uiPriority w:val="39"/>
    <w:semiHidden/>
    <w:unhideWhenUsed/>
    <w:rsid w:val="003D4906"/>
    <w:pPr>
      <w:ind w:left="240"/>
    </w:pPr>
    <w:rPr>
      <w:rFonts w:asciiTheme="minorHAnsi" w:hAnsiTheme="minorHAnsi"/>
      <w:i/>
      <w:sz w:val="22"/>
      <w:szCs w:val="22"/>
    </w:rPr>
  </w:style>
  <w:style w:type="paragraph" w:styleId="TM4">
    <w:name w:val="toc 4"/>
    <w:basedOn w:val="Normal"/>
    <w:next w:val="Normal"/>
    <w:autoRedefine/>
    <w:uiPriority w:val="39"/>
    <w:semiHidden/>
    <w:unhideWhenUsed/>
    <w:rsid w:val="003D4906"/>
    <w:pPr>
      <w:pBdr>
        <w:between w:val="double" w:sz="6" w:space="0" w:color="auto"/>
      </w:pBdr>
      <w:ind w:left="480"/>
    </w:pPr>
    <w:rPr>
      <w:rFonts w:asciiTheme="minorHAnsi" w:hAnsiTheme="minorHAnsi"/>
      <w:sz w:val="20"/>
      <w:szCs w:val="20"/>
    </w:rPr>
  </w:style>
  <w:style w:type="paragraph" w:styleId="TM5">
    <w:name w:val="toc 5"/>
    <w:basedOn w:val="Normal"/>
    <w:next w:val="Normal"/>
    <w:autoRedefine/>
    <w:uiPriority w:val="39"/>
    <w:semiHidden/>
    <w:unhideWhenUsed/>
    <w:rsid w:val="003D4906"/>
    <w:pPr>
      <w:pBdr>
        <w:between w:val="double" w:sz="6" w:space="0" w:color="auto"/>
      </w:pBdr>
      <w:ind w:left="720"/>
    </w:pPr>
    <w:rPr>
      <w:rFonts w:asciiTheme="minorHAnsi" w:hAnsiTheme="minorHAnsi"/>
      <w:sz w:val="20"/>
      <w:szCs w:val="20"/>
    </w:rPr>
  </w:style>
  <w:style w:type="paragraph" w:styleId="TM6">
    <w:name w:val="toc 6"/>
    <w:basedOn w:val="Normal"/>
    <w:next w:val="Normal"/>
    <w:autoRedefine/>
    <w:uiPriority w:val="39"/>
    <w:semiHidden/>
    <w:unhideWhenUsed/>
    <w:rsid w:val="003D4906"/>
    <w:pPr>
      <w:pBdr>
        <w:between w:val="double" w:sz="6" w:space="0" w:color="auto"/>
      </w:pBdr>
      <w:ind w:left="960"/>
    </w:pPr>
    <w:rPr>
      <w:rFonts w:asciiTheme="minorHAnsi" w:hAnsiTheme="minorHAnsi"/>
      <w:sz w:val="20"/>
      <w:szCs w:val="20"/>
    </w:rPr>
  </w:style>
  <w:style w:type="paragraph" w:styleId="TM7">
    <w:name w:val="toc 7"/>
    <w:basedOn w:val="Normal"/>
    <w:next w:val="Normal"/>
    <w:autoRedefine/>
    <w:uiPriority w:val="39"/>
    <w:semiHidden/>
    <w:unhideWhenUsed/>
    <w:rsid w:val="003D4906"/>
    <w:pPr>
      <w:pBdr>
        <w:between w:val="double" w:sz="6" w:space="0" w:color="auto"/>
      </w:pBdr>
      <w:ind w:left="1200"/>
    </w:pPr>
    <w:rPr>
      <w:rFonts w:asciiTheme="minorHAnsi" w:hAnsiTheme="minorHAnsi"/>
      <w:sz w:val="20"/>
      <w:szCs w:val="20"/>
    </w:rPr>
  </w:style>
  <w:style w:type="paragraph" w:styleId="TM8">
    <w:name w:val="toc 8"/>
    <w:basedOn w:val="Normal"/>
    <w:next w:val="Normal"/>
    <w:autoRedefine/>
    <w:uiPriority w:val="39"/>
    <w:semiHidden/>
    <w:unhideWhenUsed/>
    <w:rsid w:val="003D4906"/>
    <w:pPr>
      <w:pBdr>
        <w:between w:val="double" w:sz="6" w:space="0" w:color="auto"/>
      </w:pBdr>
      <w:ind w:left="1440"/>
    </w:pPr>
    <w:rPr>
      <w:rFonts w:asciiTheme="minorHAnsi" w:hAnsiTheme="minorHAnsi"/>
      <w:sz w:val="20"/>
      <w:szCs w:val="20"/>
    </w:rPr>
  </w:style>
  <w:style w:type="paragraph" w:styleId="TM9">
    <w:name w:val="toc 9"/>
    <w:basedOn w:val="Normal"/>
    <w:next w:val="Normal"/>
    <w:autoRedefine/>
    <w:uiPriority w:val="39"/>
    <w:semiHidden/>
    <w:unhideWhenUsed/>
    <w:rsid w:val="003D4906"/>
    <w:pPr>
      <w:pBdr>
        <w:between w:val="double" w:sz="6" w:space="0" w:color="auto"/>
      </w:pBdr>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3219">
      <w:bodyDiv w:val="1"/>
      <w:marLeft w:val="0"/>
      <w:marRight w:val="0"/>
      <w:marTop w:val="0"/>
      <w:marBottom w:val="0"/>
      <w:divBdr>
        <w:top w:val="none" w:sz="0" w:space="0" w:color="auto"/>
        <w:left w:val="none" w:sz="0" w:space="0" w:color="auto"/>
        <w:bottom w:val="none" w:sz="0" w:space="0" w:color="auto"/>
        <w:right w:val="none" w:sz="0" w:space="0" w:color="auto"/>
      </w:divBdr>
    </w:div>
    <w:div w:id="74326526">
      <w:bodyDiv w:val="1"/>
      <w:marLeft w:val="0"/>
      <w:marRight w:val="0"/>
      <w:marTop w:val="0"/>
      <w:marBottom w:val="0"/>
      <w:divBdr>
        <w:top w:val="none" w:sz="0" w:space="0" w:color="auto"/>
        <w:left w:val="none" w:sz="0" w:space="0" w:color="auto"/>
        <w:bottom w:val="none" w:sz="0" w:space="0" w:color="auto"/>
        <w:right w:val="none" w:sz="0" w:space="0" w:color="auto"/>
      </w:divBdr>
    </w:div>
    <w:div w:id="259679164">
      <w:bodyDiv w:val="1"/>
      <w:marLeft w:val="0"/>
      <w:marRight w:val="0"/>
      <w:marTop w:val="0"/>
      <w:marBottom w:val="0"/>
      <w:divBdr>
        <w:top w:val="none" w:sz="0" w:space="0" w:color="auto"/>
        <w:left w:val="none" w:sz="0" w:space="0" w:color="auto"/>
        <w:bottom w:val="none" w:sz="0" w:space="0" w:color="auto"/>
        <w:right w:val="none" w:sz="0" w:space="0" w:color="auto"/>
      </w:divBdr>
    </w:div>
    <w:div w:id="341006148">
      <w:bodyDiv w:val="1"/>
      <w:marLeft w:val="0"/>
      <w:marRight w:val="0"/>
      <w:marTop w:val="0"/>
      <w:marBottom w:val="0"/>
      <w:divBdr>
        <w:top w:val="none" w:sz="0" w:space="0" w:color="auto"/>
        <w:left w:val="none" w:sz="0" w:space="0" w:color="auto"/>
        <w:bottom w:val="none" w:sz="0" w:space="0" w:color="auto"/>
        <w:right w:val="none" w:sz="0" w:space="0" w:color="auto"/>
      </w:divBdr>
    </w:div>
    <w:div w:id="377632475">
      <w:bodyDiv w:val="1"/>
      <w:marLeft w:val="0"/>
      <w:marRight w:val="0"/>
      <w:marTop w:val="0"/>
      <w:marBottom w:val="0"/>
      <w:divBdr>
        <w:top w:val="none" w:sz="0" w:space="0" w:color="auto"/>
        <w:left w:val="none" w:sz="0" w:space="0" w:color="auto"/>
        <w:bottom w:val="none" w:sz="0" w:space="0" w:color="auto"/>
        <w:right w:val="none" w:sz="0" w:space="0" w:color="auto"/>
      </w:divBdr>
    </w:div>
    <w:div w:id="408618472">
      <w:bodyDiv w:val="1"/>
      <w:marLeft w:val="0"/>
      <w:marRight w:val="0"/>
      <w:marTop w:val="0"/>
      <w:marBottom w:val="0"/>
      <w:divBdr>
        <w:top w:val="none" w:sz="0" w:space="0" w:color="auto"/>
        <w:left w:val="none" w:sz="0" w:space="0" w:color="auto"/>
        <w:bottom w:val="none" w:sz="0" w:space="0" w:color="auto"/>
        <w:right w:val="none" w:sz="0" w:space="0" w:color="auto"/>
      </w:divBdr>
    </w:div>
    <w:div w:id="747339582">
      <w:bodyDiv w:val="1"/>
      <w:marLeft w:val="0"/>
      <w:marRight w:val="0"/>
      <w:marTop w:val="0"/>
      <w:marBottom w:val="0"/>
      <w:divBdr>
        <w:top w:val="none" w:sz="0" w:space="0" w:color="auto"/>
        <w:left w:val="none" w:sz="0" w:space="0" w:color="auto"/>
        <w:bottom w:val="none" w:sz="0" w:space="0" w:color="auto"/>
        <w:right w:val="none" w:sz="0" w:space="0" w:color="auto"/>
      </w:divBdr>
    </w:div>
    <w:div w:id="796146521">
      <w:bodyDiv w:val="1"/>
      <w:marLeft w:val="0"/>
      <w:marRight w:val="0"/>
      <w:marTop w:val="0"/>
      <w:marBottom w:val="0"/>
      <w:divBdr>
        <w:top w:val="none" w:sz="0" w:space="0" w:color="auto"/>
        <w:left w:val="none" w:sz="0" w:space="0" w:color="auto"/>
        <w:bottom w:val="none" w:sz="0" w:space="0" w:color="auto"/>
        <w:right w:val="none" w:sz="0" w:space="0" w:color="auto"/>
      </w:divBdr>
    </w:div>
    <w:div w:id="907573890">
      <w:bodyDiv w:val="1"/>
      <w:marLeft w:val="0"/>
      <w:marRight w:val="0"/>
      <w:marTop w:val="0"/>
      <w:marBottom w:val="0"/>
      <w:divBdr>
        <w:top w:val="none" w:sz="0" w:space="0" w:color="auto"/>
        <w:left w:val="none" w:sz="0" w:space="0" w:color="auto"/>
        <w:bottom w:val="none" w:sz="0" w:space="0" w:color="auto"/>
        <w:right w:val="none" w:sz="0" w:space="0" w:color="auto"/>
      </w:divBdr>
    </w:div>
    <w:div w:id="939026023">
      <w:bodyDiv w:val="1"/>
      <w:marLeft w:val="0"/>
      <w:marRight w:val="0"/>
      <w:marTop w:val="0"/>
      <w:marBottom w:val="0"/>
      <w:divBdr>
        <w:top w:val="none" w:sz="0" w:space="0" w:color="auto"/>
        <w:left w:val="none" w:sz="0" w:space="0" w:color="auto"/>
        <w:bottom w:val="none" w:sz="0" w:space="0" w:color="auto"/>
        <w:right w:val="none" w:sz="0" w:space="0" w:color="auto"/>
      </w:divBdr>
    </w:div>
    <w:div w:id="943927281">
      <w:bodyDiv w:val="1"/>
      <w:marLeft w:val="0"/>
      <w:marRight w:val="0"/>
      <w:marTop w:val="0"/>
      <w:marBottom w:val="0"/>
      <w:divBdr>
        <w:top w:val="none" w:sz="0" w:space="0" w:color="auto"/>
        <w:left w:val="none" w:sz="0" w:space="0" w:color="auto"/>
        <w:bottom w:val="none" w:sz="0" w:space="0" w:color="auto"/>
        <w:right w:val="none" w:sz="0" w:space="0" w:color="auto"/>
      </w:divBdr>
    </w:div>
    <w:div w:id="1090659748">
      <w:bodyDiv w:val="1"/>
      <w:marLeft w:val="0"/>
      <w:marRight w:val="0"/>
      <w:marTop w:val="0"/>
      <w:marBottom w:val="0"/>
      <w:divBdr>
        <w:top w:val="none" w:sz="0" w:space="0" w:color="auto"/>
        <w:left w:val="none" w:sz="0" w:space="0" w:color="auto"/>
        <w:bottom w:val="none" w:sz="0" w:space="0" w:color="auto"/>
        <w:right w:val="none" w:sz="0" w:space="0" w:color="auto"/>
      </w:divBdr>
    </w:div>
    <w:div w:id="1194920363">
      <w:bodyDiv w:val="1"/>
      <w:marLeft w:val="0"/>
      <w:marRight w:val="0"/>
      <w:marTop w:val="0"/>
      <w:marBottom w:val="0"/>
      <w:divBdr>
        <w:top w:val="none" w:sz="0" w:space="0" w:color="auto"/>
        <w:left w:val="none" w:sz="0" w:space="0" w:color="auto"/>
        <w:bottom w:val="none" w:sz="0" w:space="0" w:color="auto"/>
        <w:right w:val="none" w:sz="0" w:space="0" w:color="auto"/>
      </w:divBdr>
    </w:div>
    <w:div w:id="1270430550">
      <w:bodyDiv w:val="1"/>
      <w:marLeft w:val="0"/>
      <w:marRight w:val="0"/>
      <w:marTop w:val="0"/>
      <w:marBottom w:val="0"/>
      <w:divBdr>
        <w:top w:val="none" w:sz="0" w:space="0" w:color="auto"/>
        <w:left w:val="none" w:sz="0" w:space="0" w:color="auto"/>
        <w:bottom w:val="none" w:sz="0" w:space="0" w:color="auto"/>
        <w:right w:val="none" w:sz="0" w:space="0" w:color="auto"/>
      </w:divBdr>
    </w:div>
    <w:div w:id="1516572359">
      <w:bodyDiv w:val="1"/>
      <w:marLeft w:val="0"/>
      <w:marRight w:val="0"/>
      <w:marTop w:val="0"/>
      <w:marBottom w:val="0"/>
      <w:divBdr>
        <w:top w:val="none" w:sz="0" w:space="0" w:color="auto"/>
        <w:left w:val="none" w:sz="0" w:space="0" w:color="auto"/>
        <w:bottom w:val="none" w:sz="0" w:space="0" w:color="auto"/>
        <w:right w:val="none" w:sz="0" w:space="0" w:color="auto"/>
      </w:divBdr>
    </w:div>
    <w:div w:id="1610431872">
      <w:bodyDiv w:val="1"/>
      <w:marLeft w:val="0"/>
      <w:marRight w:val="0"/>
      <w:marTop w:val="0"/>
      <w:marBottom w:val="0"/>
      <w:divBdr>
        <w:top w:val="none" w:sz="0" w:space="0" w:color="auto"/>
        <w:left w:val="none" w:sz="0" w:space="0" w:color="auto"/>
        <w:bottom w:val="none" w:sz="0" w:space="0" w:color="auto"/>
        <w:right w:val="none" w:sz="0" w:space="0" w:color="auto"/>
      </w:divBdr>
    </w:div>
    <w:div w:id="1760442466">
      <w:bodyDiv w:val="1"/>
      <w:marLeft w:val="0"/>
      <w:marRight w:val="0"/>
      <w:marTop w:val="0"/>
      <w:marBottom w:val="0"/>
      <w:divBdr>
        <w:top w:val="none" w:sz="0" w:space="0" w:color="auto"/>
        <w:left w:val="none" w:sz="0" w:space="0" w:color="auto"/>
        <w:bottom w:val="none" w:sz="0" w:space="0" w:color="auto"/>
        <w:right w:val="none" w:sz="0" w:space="0" w:color="auto"/>
      </w:divBdr>
    </w:div>
    <w:div w:id="1866819427">
      <w:bodyDiv w:val="1"/>
      <w:marLeft w:val="0"/>
      <w:marRight w:val="0"/>
      <w:marTop w:val="0"/>
      <w:marBottom w:val="0"/>
      <w:divBdr>
        <w:top w:val="none" w:sz="0" w:space="0" w:color="auto"/>
        <w:left w:val="none" w:sz="0" w:space="0" w:color="auto"/>
        <w:bottom w:val="none" w:sz="0" w:space="0" w:color="auto"/>
        <w:right w:val="none" w:sz="0" w:space="0" w:color="auto"/>
      </w:divBdr>
    </w:div>
    <w:div w:id="1875727919">
      <w:bodyDiv w:val="1"/>
      <w:marLeft w:val="0"/>
      <w:marRight w:val="0"/>
      <w:marTop w:val="0"/>
      <w:marBottom w:val="0"/>
      <w:divBdr>
        <w:top w:val="none" w:sz="0" w:space="0" w:color="auto"/>
        <w:left w:val="none" w:sz="0" w:space="0" w:color="auto"/>
        <w:bottom w:val="none" w:sz="0" w:space="0" w:color="auto"/>
        <w:right w:val="none" w:sz="0" w:space="0" w:color="auto"/>
      </w:divBdr>
    </w:div>
    <w:div w:id="1960451749">
      <w:bodyDiv w:val="1"/>
      <w:marLeft w:val="0"/>
      <w:marRight w:val="0"/>
      <w:marTop w:val="0"/>
      <w:marBottom w:val="0"/>
      <w:divBdr>
        <w:top w:val="none" w:sz="0" w:space="0" w:color="auto"/>
        <w:left w:val="none" w:sz="0" w:space="0" w:color="auto"/>
        <w:bottom w:val="none" w:sz="0" w:space="0" w:color="auto"/>
        <w:right w:val="none" w:sz="0" w:space="0" w:color="auto"/>
      </w:divBdr>
    </w:div>
    <w:div w:id="2027437597">
      <w:bodyDiv w:val="1"/>
      <w:marLeft w:val="0"/>
      <w:marRight w:val="0"/>
      <w:marTop w:val="0"/>
      <w:marBottom w:val="0"/>
      <w:divBdr>
        <w:top w:val="none" w:sz="0" w:space="0" w:color="auto"/>
        <w:left w:val="none" w:sz="0" w:space="0" w:color="auto"/>
        <w:bottom w:val="none" w:sz="0" w:space="0" w:color="auto"/>
        <w:right w:val="none" w:sz="0" w:space="0" w:color="auto"/>
      </w:divBdr>
    </w:div>
    <w:div w:id="202867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D3F81-E6DD-4DD6-B4A4-E580081D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4061</Words>
  <Characters>22340</Characters>
  <Application>Microsoft Office Word</Application>
  <DocSecurity>0</DocSecurity>
  <Lines>186</Lines>
  <Paragraphs>52</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
      <vt:lpstr>Introduction</vt:lpstr>
      <vt:lpstr>    Contexte</vt:lpstr>
      <vt:lpstr>    Objectif</vt:lpstr>
      <vt:lpstr>    Contraintes</vt:lpstr>
      <vt:lpstr>Cas d’utilisations</vt:lpstr>
      <vt:lpstr>    //Création d’un compte</vt:lpstr>
      <vt:lpstr>    //Création d’une conférence</vt:lpstr>
      <vt:lpstr>    //Enrichissement de la description d’une publication</vt:lpstr>
      <vt:lpstr>    //Import des données </vt:lpstr>
      <vt:lpstr>    //Export du dataset</vt:lpstr>
      <vt:lpstr>    //Edition de données</vt:lpstr>
      <vt:lpstr>Méthode de travail</vt:lpstr>
      <vt:lpstr>    Méthode agile SCRUM</vt:lpstr>
      <vt:lpstr>    Organisation des sprints</vt:lpstr>
      <vt:lpstr>    </vt:lpstr>
      <vt:lpstr>    </vt:lpstr>
      <vt:lpstr>    Rôles</vt:lpstr>
      <vt:lpstr>Outils et technologies</vt:lpstr>
      <vt:lpstr>    Service web REST</vt:lpstr>
      <vt:lpstr>    Application web</vt:lpstr>
      <vt:lpstr>    Base de données</vt:lpstr>
      <vt:lpstr>Architecture du projet</vt:lpstr>
      <vt:lpstr>    Schéma global</vt:lpstr>
      <vt:lpstr>    Diagramme de classe</vt:lpstr>
      <vt:lpstr>Risques Identifiés </vt:lpstr>
      <vt:lpstr>    Choix de la modélisation des données</vt:lpstr>
      <vt:lpstr>    Utilisation de Spring</vt:lpstr>
      <vt:lpstr>    Utilisation d’un SGBD orienté graphe</vt:lpstr>
      <vt:lpstr>    Développement de fonctionnalités de faible importance</vt:lpstr>
    </vt:vector>
  </TitlesOfParts>
  <Company>Microsoft</Company>
  <LinksUpToDate>false</LinksUpToDate>
  <CharactersWithSpaces>26349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Martin</dc:creator>
  <cp:keywords/>
  <dc:description/>
  <cp:lastModifiedBy>Sauvinet Jules</cp:lastModifiedBy>
  <cp:revision>35</cp:revision>
  <cp:lastPrinted>2015-11-11T22:13:00Z</cp:lastPrinted>
  <dcterms:created xsi:type="dcterms:W3CDTF">2015-11-11T21:43:00Z</dcterms:created>
  <dcterms:modified xsi:type="dcterms:W3CDTF">2015-11-11T22:13:00Z</dcterms:modified>
</cp:coreProperties>
</file>